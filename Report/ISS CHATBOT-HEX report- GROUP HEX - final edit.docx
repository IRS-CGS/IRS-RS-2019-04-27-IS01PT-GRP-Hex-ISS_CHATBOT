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07F9" w14:textId="77777777" w:rsidR="00353FC2" w:rsidRDefault="00BB2347">
      <w:pPr>
        <w:pStyle w:val="a3"/>
        <w:jc w:val="center"/>
        <w:rPr>
          <w:ins w:id="0" w:author="prem chandran" w:date="2019-05-31T21:56:00Z"/>
          <w:b/>
        </w:rPr>
      </w:pPr>
      <w:bookmarkStart w:id="1" w:name="_4s6bsv98193w" w:colFirst="0" w:colLast="0"/>
      <w:bookmarkEnd w:id="1"/>
      <w:r w:rsidRPr="000B15F3">
        <w:rPr>
          <w:b/>
        </w:rPr>
        <w:t>MASTER OF TECHNOLOGY</w:t>
      </w:r>
    </w:p>
    <w:p w14:paraId="53562E17" w14:textId="03CEDA03" w:rsidR="00F9063E" w:rsidRDefault="00353FC2">
      <w:pPr>
        <w:pStyle w:val="a3"/>
        <w:jc w:val="center"/>
        <w:rPr>
          <w:ins w:id="2" w:author="prem chandran" w:date="2019-05-31T21:57:00Z"/>
          <w:b/>
          <w:sz w:val="60"/>
          <w:szCs w:val="60"/>
        </w:rPr>
      </w:pPr>
      <w:ins w:id="3" w:author="prem chandran" w:date="2019-05-31T21:57:00Z">
        <w:r w:rsidRPr="00353FC2">
          <w:rPr>
            <w:b/>
            <w:sz w:val="44"/>
            <w:rPrChange w:id="4" w:author="prem chandran" w:date="2019-05-31T21:57:00Z">
              <w:rPr>
                <w:b/>
              </w:rPr>
            </w:rPrChange>
          </w:rPr>
          <w:t>(</w:t>
        </w:r>
      </w:ins>
      <w:ins w:id="5" w:author="prem chandran" w:date="2019-05-31T21:56:00Z">
        <w:r w:rsidRPr="00353FC2">
          <w:rPr>
            <w:b/>
            <w:sz w:val="44"/>
            <w:rPrChange w:id="6" w:author="prem chandran" w:date="2019-05-31T21:57:00Z">
              <w:rPr>
                <w:b/>
              </w:rPr>
            </w:rPrChange>
          </w:rPr>
          <w:t xml:space="preserve">INTELLIGENT </w:t>
        </w:r>
      </w:ins>
      <w:ins w:id="7" w:author="prem chandran" w:date="2019-05-31T21:57:00Z">
        <w:r>
          <w:rPr>
            <w:b/>
            <w:sz w:val="44"/>
          </w:rPr>
          <w:t xml:space="preserve">REASONING </w:t>
        </w:r>
      </w:ins>
      <w:ins w:id="8" w:author="prem chandran" w:date="2019-05-31T21:56:00Z">
        <w:r w:rsidRPr="00353FC2">
          <w:rPr>
            <w:b/>
            <w:sz w:val="44"/>
            <w:rPrChange w:id="9" w:author="prem chandran" w:date="2019-05-31T21:57:00Z">
              <w:rPr>
                <w:b/>
              </w:rPr>
            </w:rPrChange>
          </w:rPr>
          <w:t>SYSTEMS</w:t>
        </w:r>
      </w:ins>
      <w:ins w:id="10" w:author="prem chandran" w:date="2019-05-31T21:57:00Z">
        <w:r w:rsidRPr="00353FC2">
          <w:rPr>
            <w:b/>
            <w:sz w:val="44"/>
            <w:rPrChange w:id="11" w:author="prem chandran" w:date="2019-05-31T21:57:00Z">
              <w:rPr>
                <w:b/>
              </w:rPr>
            </w:rPrChange>
          </w:rPr>
          <w:t>)</w:t>
        </w:r>
      </w:ins>
      <w:del w:id="12" w:author="prem chandran" w:date="2019-05-31T21:57:00Z">
        <w:r w:rsidR="00BB2347" w:rsidRPr="000B15F3" w:rsidDel="00353FC2">
          <w:rPr>
            <w:b/>
          </w:rPr>
          <w:delText xml:space="preserve"> </w:delText>
        </w:r>
      </w:del>
      <w:r w:rsidR="00BB2347" w:rsidRPr="000B15F3">
        <w:rPr>
          <w:b/>
        </w:rPr>
        <w:br/>
      </w:r>
      <w:del w:id="13" w:author="prem chandran" w:date="2019-05-31T21:56:00Z">
        <w:r w:rsidR="00BB2347" w:rsidRPr="000B15F3" w:rsidDel="00353FC2">
          <w:rPr>
            <w:b/>
          </w:rPr>
          <w:delText>(</w:delText>
        </w:r>
        <w:r w:rsidR="000146C5" w:rsidRPr="000B15F3" w:rsidDel="00353FC2">
          <w:rPr>
            <w:b/>
          </w:rPr>
          <w:delText>COGNITIVE</w:delText>
        </w:r>
        <w:r w:rsidR="00BB2347" w:rsidRPr="000B15F3" w:rsidDel="00353FC2">
          <w:rPr>
            <w:b/>
          </w:rPr>
          <w:delText xml:space="preserve"> SYSTEMS)</w:delText>
        </w:r>
        <w:r w:rsidR="00BB2347" w:rsidRPr="000B15F3" w:rsidDel="00353FC2">
          <w:rPr>
            <w:b/>
          </w:rPr>
          <w:br/>
        </w:r>
      </w:del>
      <w:r w:rsidR="00BB2347" w:rsidRPr="000B15F3">
        <w:rPr>
          <w:b/>
        </w:rPr>
        <w:br/>
      </w:r>
      <w:r w:rsidR="00BB2347" w:rsidRPr="000B15F3">
        <w:rPr>
          <w:b/>
          <w:sz w:val="60"/>
          <w:szCs w:val="60"/>
        </w:rPr>
        <w:t>PROJECT REPORT</w:t>
      </w:r>
    </w:p>
    <w:p w14:paraId="11E6D5CD" w14:textId="5FA4C6E1" w:rsidR="00353FC2" w:rsidRPr="00353FC2" w:rsidDel="00353FC2" w:rsidRDefault="00353FC2">
      <w:pPr>
        <w:jc w:val="center"/>
        <w:rPr>
          <w:del w:id="14" w:author="prem chandran" w:date="2019-05-31T21:57:00Z"/>
          <w:sz w:val="36"/>
          <w:rPrChange w:id="15" w:author="prem chandran" w:date="2019-05-31T21:58:00Z">
            <w:rPr>
              <w:del w:id="16" w:author="prem chandran" w:date="2019-05-31T21:57:00Z"/>
              <w:b/>
              <w:sz w:val="60"/>
              <w:szCs w:val="60"/>
            </w:rPr>
          </w:rPrChange>
        </w:rPr>
        <w:pPrChange w:id="17" w:author="prem chandran" w:date="2019-05-31T21:57:00Z">
          <w:pPr>
            <w:pStyle w:val="a3"/>
            <w:jc w:val="center"/>
          </w:pPr>
        </w:pPrChange>
      </w:pPr>
      <w:ins w:id="18" w:author="prem chandran" w:date="2019-05-31T21:57:00Z">
        <w:r w:rsidRPr="00353FC2">
          <w:rPr>
            <w:b/>
            <w:sz w:val="36"/>
            <w:rPrChange w:id="19" w:author="prem chandran" w:date="2019-05-31T21:58:00Z">
              <w:rPr>
                <w:b/>
              </w:rPr>
            </w:rPrChange>
          </w:rPr>
          <w:t>(COGNITIVE SYSTEMS)</w:t>
        </w:r>
        <w:r w:rsidRPr="00353FC2">
          <w:rPr>
            <w:b/>
            <w:sz w:val="36"/>
            <w:rPrChange w:id="20" w:author="prem chandran" w:date="2019-05-31T21:58:00Z">
              <w:rPr>
                <w:b/>
              </w:rPr>
            </w:rPrChange>
          </w:rPr>
          <w:br/>
        </w:r>
      </w:ins>
    </w:p>
    <w:p w14:paraId="2C330412" w14:textId="77777777" w:rsidR="00F9063E" w:rsidRPr="000B15F3" w:rsidDel="00353FC2" w:rsidRDefault="00BB2347">
      <w:pPr>
        <w:jc w:val="center"/>
        <w:rPr>
          <w:del w:id="21" w:author="prem chandran" w:date="2019-05-31T21:57:00Z"/>
        </w:rPr>
        <w:pPrChange w:id="22" w:author="prem chandran" w:date="2019-05-31T21:57:00Z">
          <w:pPr>
            <w:pStyle w:val="a3"/>
            <w:jc w:val="center"/>
          </w:pPr>
        </w:pPrChange>
      </w:pPr>
      <w:bookmarkStart w:id="23" w:name="_f392rf7wjabn" w:colFirst="0" w:colLast="0"/>
      <w:bookmarkEnd w:id="23"/>
      <w:del w:id="24" w:author="prem chandran" w:date="2019-05-31T21:57:00Z">
        <w:r w:rsidRPr="000B15F3" w:rsidDel="00353FC2">
          <w:br/>
        </w:r>
      </w:del>
    </w:p>
    <w:p w14:paraId="3C2FE69A" w14:textId="77777777" w:rsidR="00F9063E" w:rsidRPr="000B15F3" w:rsidRDefault="00750AF7">
      <w:pPr>
        <w:jc w:val="center"/>
        <w:rPr>
          <w:sz w:val="60"/>
          <w:szCs w:val="60"/>
        </w:rPr>
        <w:pPrChange w:id="25" w:author="prem chandran" w:date="2019-05-31T21:57:00Z">
          <w:pPr>
            <w:pStyle w:val="a3"/>
            <w:jc w:val="center"/>
          </w:pPr>
        </w:pPrChange>
      </w:pPr>
      <w:bookmarkStart w:id="26" w:name="_iwikmhixzyce" w:colFirst="0" w:colLast="0"/>
      <w:bookmarkEnd w:id="26"/>
      <w:r>
        <w:pict w14:anchorId="01B5FDF0">
          <v:rect id="_x0000_i1025" style="width:0;height:1.5pt" o:hralign="center" o:hrstd="t" o:hr="t" fillcolor="#a0a0a0" stroked="f"/>
        </w:pict>
      </w:r>
    </w:p>
    <w:p w14:paraId="14AE8767" w14:textId="77777777" w:rsidR="00F9063E" w:rsidRPr="000B15F3" w:rsidRDefault="00F9063E">
      <w:pPr>
        <w:pStyle w:val="a3"/>
        <w:jc w:val="center"/>
        <w:rPr>
          <w:b/>
          <w:sz w:val="16"/>
          <w:szCs w:val="16"/>
        </w:rPr>
      </w:pPr>
      <w:bookmarkStart w:id="27" w:name="_d5344hxlc5i3" w:colFirst="0" w:colLast="0"/>
      <w:bookmarkEnd w:id="27"/>
    </w:p>
    <w:p w14:paraId="068D2BA6" w14:textId="77777777" w:rsidR="00F9063E" w:rsidRPr="000B15F3" w:rsidRDefault="00F9063E">
      <w:pPr>
        <w:jc w:val="center"/>
        <w:rPr>
          <w:sz w:val="24"/>
          <w:szCs w:val="24"/>
        </w:rPr>
      </w:pPr>
    </w:p>
    <w:p w14:paraId="70D03FBE" w14:textId="27320189" w:rsidR="00F9063E" w:rsidRPr="000B15F3" w:rsidRDefault="00507C32" w:rsidP="00507C32">
      <w:pPr>
        <w:jc w:val="center"/>
        <w:rPr>
          <w:b/>
          <w:sz w:val="28"/>
          <w:szCs w:val="36"/>
        </w:rPr>
      </w:pPr>
      <w:r w:rsidRPr="000B15F3">
        <w:rPr>
          <w:b/>
          <w:sz w:val="28"/>
          <w:szCs w:val="36"/>
        </w:rPr>
        <w:t>National University of Singapore (Institute of Systems Science)</w:t>
      </w:r>
      <w:r w:rsidRPr="000B15F3">
        <w:rPr>
          <w:b/>
          <w:sz w:val="28"/>
          <w:szCs w:val="36"/>
        </w:rPr>
        <w:br/>
        <w:t>HEX CHATBOT</w:t>
      </w:r>
    </w:p>
    <w:p w14:paraId="002A3DF5" w14:textId="77777777" w:rsidR="00F9063E" w:rsidRPr="000B15F3" w:rsidRDefault="00F9063E">
      <w:pPr>
        <w:rPr>
          <w:sz w:val="18"/>
        </w:rPr>
      </w:pPr>
    </w:p>
    <w:p w14:paraId="6F97A310" w14:textId="77777777" w:rsidR="00F9063E" w:rsidRPr="000B15F3" w:rsidRDefault="00750AF7">
      <w:r>
        <w:pict w14:anchorId="3DDBA19A">
          <v:rect id="_x0000_i1026" style="width:0;height:1.5pt" o:hralign="center" o:hrstd="t" o:hr="t" fillcolor="#a0a0a0" stroked="f"/>
        </w:pict>
      </w:r>
    </w:p>
    <w:p w14:paraId="27578C75" w14:textId="77777777" w:rsidR="00F9063E" w:rsidRPr="000B15F3" w:rsidRDefault="00F9063E">
      <w:pPr>
        <w:rPr>
          <w:highlight w:val="yellow"/>
        </w:rPr>
      </w:pPr>
    </w:p>
    <w:p w14:paraId="64B43F17" w14:textId="77777777" w:rsidR="00F9063E" w:rsidRPr="000B15F3" w:rsidRDefault="00F9063E"/>
    <w:p w14:paraId="71E54658" w14:textId="77777777" w:rsidR="00F9063E" w:rsidRPr="000B15F3" w:rsidRDefault="00F9063E"/>
    <w:p w14:paraId="03C89AE1" w14:textId="77777777" w:rsidR="00F9063E" w:rsidRPr="000B15F3" w:rsidRDefault="00F9063E"/>
    <w:p w14:paraId="41EA556C" w14:textId="77777777" w:rsidR="00F9063E" w:rsidRPr="000B15F3" w:rsidRDefault="00F9063E"/>
    <w:p w14:paraId="55DBE61A" w14:textId="77777777" w:rsidR="00F9063E" w:rsidRPr="000B15F3" w:rsidRDefault="00F9063E"/>
    <w:p w14:paraId="7017536D" w14:textId="77777777" w:rsidR="00F9063E" w:rsidRPr="000B15F3" w:rsidRDefault="00F9063E"/>
    <w:p w14:paraId="49E87096" w14:textId="77777777" w:rsidR="00F9063E" w:rsidRPr="000B15F3" w:rsidRDefault="00F9063E"/>
    <w:p w14:paraId="75340B39" w14:textId="77777777" w:rsidR="00F9063E" w:rsidRPr="000B15F3" w:rsidRDefault="00F9063E"/>
    <w:p w14:paraId="689F76A7" w14:textId="77777777" w:rsidR="00F9063E" w:rsidRPr="000B15F3" w:rsidRDefault="00F9063E"/>
    <w:p w14:paraId="4897C2B4" w14:textId="77777777" w:rsidR="00F9063E" w:rsidRPr="000B15F3" w:rsidRDefault="00F9063E"/>
    <w:p w14:paraId="01154BA9" w14:textId="77777777" w:rsidR="00F9063E" w:rsidRPr="000B15F3" w:rsidRDefault="00BB2347">
      <w:pPr>
        <w:jc w:val="center"/>
        <w:rPr>
          <w:b/>
          <w:sz w:val="28"/>
        </w:rPr>
      </w:pPr>
      <w:r w:rsidRPr="000B15F3">
        <w:rPr>
          <w:b/>
          <w:sz w:val="28"/>
        </w:rPr>
        <w:t>TEAM MEMBERS OF HEX</w:t>
      </w:r>
    </w:p>
    <w:p w14:paraId="290444D3" w14:textId="77777777" w:rsidR="00F9063E" w:rsidRPr="000B15F3" w:rsidRDefault="00F9063E">
      <w:pPr>
        <w:jc w:val="center"/>
        <w:rPr>
          <w:b/>
        </w:rPr>
      </w:pPr>
    </w:p>
    <w:p w14:paraId="23D10F7F" w14:textId="77777777" w:rsidR="00B918C9" w:rsidRPr="000B15F3" w:rsidRDefault="00B918C9" w:rsidP="002A2707">
      <w:pPr>
        <w:jc w:val="center"/>
        <w:rPr>
          <w:sz w:val="28"/>
          <w:szCs w:val="28"/>
          <w:lang w:val="en-SG"/>
        </w:rPr>
      </w:pPr>
      <w:r w:rsidRPr="000B15F3">
        <w:rPr>
          <w:color w:val="333333"/>
          <w:sz w:val="28"/>
          <w:szCs w:val="28"/>
          <w:shd w:val="clear" w:color="auto" w:fill="FFFFFF"/>
        </w:rPr>
        <w:t>YE CHANGHE</w:t>
      </w:r>
      <w:r w:rsidRPr="000B15F3">
        <w:rPr>
          <w:color w:val="333333"/>
          <w:sz w:val="28"/>
          <w:szCs w:val="28"/>
          <w:shd w:val="clear" w:color="auto" w:fill="FFFFFF"/>
        </w:rPr>
        <w:br/>
      </w:r>
      <w:r w:rsidRPr="000B15F3">
        <w:rPr>
          <w:sz w:val="28"/>
          <w:szCs w:val="28"/>
          <w:lang w:val="en-SG"/>
        </w:rPr>
        <w:t>ZHANG HAIHAN</w:t>
      </w:r>
    </w:p>
    <w:p w14:paraId="264C4CFF" w14:textId="77777777" w:rsidR="00722972" w:rsidRPr="000B15F3" w:rsidRDefault="00722972" w:rsidP="002A2707">
      <w:pPr>
        <w:jc w:val="center"/>
        <w:rPr>
          <w:sz w:val="28"/>
          <w:szCs w:val="28"/>
          <w:lang w:val="en-SG"/>
        </w:rPr>
      </w:pPr>
      <w:r w:rsidRPr="000B15F3">
        <w:rPr>
          <w:sz w:val="28"/>
          <w:szCs w:val="28"/>
          <w:lang w:val="en-SG"/>
        </w:rPr>
        <w:t>PAMELA LIN YAN LING</w:t>
      </w:r>
    </w:p>
    <w:p w14:paraId="5832AA44" w14:textId="77777777" w:rsidR="00722972" w:rsidRPr="000B15F3" w:rsidRDefault="00722972" w:rsidP="002A2707">
      <w:pPr>
        <w:jc w:val="center"/>
        <w:rPr>
          <w:sz w:val="28"/>
          <w:szCs w:val="28"/>
          <w:lang w:val="en-SG"/>
        </w:rPr>
      </w:pPr>
      <w:r w:rsidRPr="000B15F3">
        <w:rPr>
          <w:sz w:val="28"/>
          <w:szCs w:val="28"/>
          <w:lang w:val="en-SG"/>
        </w:rPr>
        <w:t>CH'NG WEI LUEN</w:t>
      </w:r>
    </w:p>
    <w:p w14:paraId="2ABAC9CF" w14:textId="77777777" w:rsidR="00F9063E" w:rsidRPr="000B15F3" w:rsidRDefault="00BB2347" w:rsidP="002A2707">
      <w:pPr>
        <w:jc w:val="center"/>
        <w:rPr>
          <w:sz w:val="28"/>
          <w:szCs w:val="28"/>
        </w:rPr>
      </w:pPr>
      <w:r w:rsidRPr="000B15F3">
        <w:rPr>
          <w:sz w:val="28"/>
          <w:szCs w:val="28"/>
        </w:rPr>
        <w:t>L</w:t>
      </w:r>
      <w:r w:rsidR="00722972" w:rsidRPr="000B15F3">
        <w:rPr>
          <w:sz w:val="28"/>
          <w:szCs w:val="28"/>
        </w:rPr>
        <w:t>IM LI WEI</w:t>
      </w:r>
    </w:p>
    <w:p w14:paraId="5ADCD6ED" w14:textId="77777777" w:rsidR="00371EAD" w:rsidRPr="000B15F3" w:rsidRDefault="00BB2347" w:rsidP="002A2707">
      <w:pPr>
        <w:jc w:val="center"/>
        <w:rPr>
          <w:sz w:val="28"/>
          <w:szCs w:val="28"/>
        </w:rPr>
      </w:pPr>
      <w:r w:rsidRPr="000B15F3">
        <w:rPr>
          <w:sz w:val="28"/>
          <w:szCs w:val="28"/>
        </w:rPr>
        <w:t>P</w:t>
      </w:r>
      <w:r w:rsidR="00722972" w:rsidRPr="000B15F3">
        <w:rPr>
          <w:sz w:val="28"/>
          <w:szCs w:val="28"/>
        </w:rPr>
        <w:t>REM s/o PIRAPALA CHANDRAN</w:t>
      </w:r>
      <w:bookmarkStart w:id="28" w:name="_83gn0hu6d0ic" w:colFirst="0" w:colLast="0"/>
      <w:bookmarkEnd w:id="28"/>
    </w:p>
    <w:p w14:paraId="652E1BEF" w14:textId="77777777" w:rsidR="00371EAD" w:rsidRPr="000B15F3" w:rsidRDefault="00371EAD" w:rsidP="00371EAD">
      <w:pPr>
        <w:jc w:val="center"/>
      </w:pPr>
    </w:p>
    <w:p w14:paraId="34F297DC" w14:textId="77777777" w:rsidR="00371EAD" w:rsidRPr="000B15F3" w:rsidRDefault="00371EAD" w:rsidP="00371EAD">
      <w:pPr>
        <w:jc w:val="center"/>
      </w:pPr>
    </w:p>
    <w:bookmarkStart w:id="29" w:name="_Toc10234443" w:displacedByCustomXml="next"/>
    <w:sdt>
      <w:sdtPr>
        <w:rPr>
          <w:sz w:val="22"/>
          <w:szCs w:val="22"/>
        </w:rPr>
        <w:id w:val="538942416"/>
        <w:docPartObj>
          <w:docPartGallery w:val="Table of Contents"/>
          <w:docPartUnique/>
        </w:docPartObj>
      </w:sdtPr>
      <w:sdtEndPr>
        <w:rPr>
          <w:b/>
          <w:bCs/>
          <w:noProof/>
        </w:rPr>
      </w:sdtEndPr>
      <w:sdtContent>
        <w:p w14:paraId="59B8AC4F" w14:textId="77777777" w:rsidR="00371EAD" w:rsidRPr="000B15F3" w:rsidRDefault="00371EAD" w:rsidP="00371EAD">
          <w:pPr>
            <w:pStyle w:val="1"/>
          </w:pPr>
          <w:r w:rsidRPr="000B15F3">
            <w:t>Contents</w:t>
          </w:r>
          <w:bookmarkEnd w:id="29"/>
        </w:p>
        <w:p w14:paraId="088ECE8A" w14:textId="4D305B82" w:rsidR="004D093B" w:rsidRDefault="00371EAD">
          <w:pPr>
            <w:pStyle w:val="TOC1"/>
            <w:tabs>
              <w:tab w:val="right" w:leader="dot" w:pos="9350"/>
            </w:tabs>
            <w:rPr>
              <w:ins w:id="30" w:author="prem chandran" w:date="2019-05-31T22:33:00Z"/>
              <w:rFonts w:asciiTheme="minorHAnsi" w:hAnsiTheme="minorHAnsi" w:cstheme="minorBidi"/>
              <w:noProof/>
              <w:lang w:val="en-SG"/>
            </w:rPr>
          </w:pPr>
          <w:r w:rsidRPr="000B15F3">
            <w:fldChar w:fldCharType="begin"/>
          </w:r>
          <w:r w:rsidRPr="000B15F3">
            <w:instrText xml:space="preserve"> TOC \o "1-3" \h \z \u </w:instrText>
          </w:r>
          <w:r w:rsidRPr="000B15F3">
            <w:fldChar w:fldCharType="separate"/>
          </w:r>
        </w:p>
        <w:p w14:paraId="69962CE4" w14:textId="58219845" w:rsidR="004D093B" w:rsidRDefault="004D093B">
          <w:pPr>
            <w:pStyle w:val="TOC3"/>
            <w:tabs>
              <w:tab w:val="right" w:leader="dot" w:pos="9350"/>
            </w:tabs>
            <w:rPr>
              <w:ins w:id="31" w:author="prem chandran" w:date="2019-05-31T22:34:00Z"/>
              <w:rStyle w:val="af3"/>
              <w:noProof/>
            </w:rPr>
          </w:pPr>
          <w:ins w:id="32"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"_Toc10234444"</w:instrText>
            </w:r>
            <w:r w:rsidRPr="00481A4A">
              <w:rPr>
                <w:rStyle w:val="af3"/>
                <w:noProof/>
              </w:rPr>
              <w:instrText xml:space="preserve"> </w:instrText>
            </w:r>
            <w:r w:rsidRPr="00481A4A">
              <w:rPr>
                <w:rStyle w:val="af3"/>
                <w:noProof/>
              </w:rPr>
              <w:fldChar w:fldCharType="separate"/>
            </w:r>
            <w:r w:rsidRPr="00481A4A">
              <w:rPr>
                <w:rStyle w:val="af3"/>
                <w:noProof/>
              </w:rPr>
              <w:t>EXECUTIVE SUMMARY</w:t>
            </w:r>
            <w:r>
              <w:rPr>
                <w:noProof/>
                <w:webHidden/>
              </w:rPr>
              <w:tab/>
            </w:r>
            <w:r>
              <w:rPr>
                <w:noProof/>
                <w:webHidden/>
              </w:rPr>
              <w:fldChar w:fldCharType="begin"/>
            </w:r>
            <w:r>
              <w:rPr>
                <w:noProof/>
                <w:webHidden/>
              </w:rPr>
              <w:instrText xml:space="preserve"> PAGEREF _Toc10234444 \h </w:instrText>
            </w:r>
          </w:ins>
          <w:r>
            <w:rPr>
              <w:noProof/>
              <w:webHidden/>
            </w:rPr>
          </w:r>
          <w:r>
            <w:rPr>
              <w:noProof/>
              <w:webHidden/>
            </w:rPr>
            <w:fldChar w:fldCharType="separate"/>
          </w:r>
          <w:ins w:id="33" w:author="prem chandran" w:date="2019-05-31T22:33:00Z">
            <w:r>
              <w:rPr>
                <w:noProof/>
                <w:webHidden/>
              </w:rPr>
              <w:t>3</w:t>
            </w:r>
            <w:r>
              <w:rPr>
                <w:noProof/>
                <w:webHidden/>
              </w:rPr>
              <w:fldChar w:fldCharType="end"/>
            </w:r>
            <w:r w:rsidRPr="00481A4A">
              <w:rPr>
                <w:rStyle w:val="af3"/>
                <w:noProof/>
              </w:rPr>
              <w:fldChar w:fldCharType="end"/>
            </w:r>
          </w:ins>
        </w:p>
        <w:p w14:paraId="1BDB7D71" w14:textId="77777777" w:rsidR="004D093B" w:rsidRPr="004D093B" w:rsidRDefault="004D093B">
          <w:pPr>
            <w:rPr>
              <w:ins w:id="34" w:author="prem chandran" w:date="2019-05-31T22:33:00Z"/>
              <w:rFonts w:eastAsia="Arial"/>
              <w:noProof/>
              <w:rPrChange w:id="35" w:author="prem chandran" w:date="2019-05-31T22:34:00Z">
                <w:rPr>
                  <w:ins w:id="36" w:author="prem chandran" w:date="2019-05-31T22:33:00Z"/>
                  <w:rFonts w:asciiTheme="minorHAnsi" w:hAnsiTheme="minorHAnsi" w:cstheme="minorBidi"/>
                  <w:noProof/>
                  <w:lang w:val="en-SG"/>
                </w:rPr>
              </w:rPrChange>
            </w:rPr>
            <w:pPrChange w:id="37" w:author="prem chandran" w:date="2019-05-31T22:34:00Z">
              <w:pPr>
                <w:pStyle w:val="TOC3"/>
                <w:tabs>
                  <w:tab w:val="right" w:leader="dot" w:pos="9350"/>
                </w:tabs>
              </w:pPr>
            </w:pPrChange>
          </w:pPr>
        </w:p>
        <w:p w14:paraId="41451FD6" w14:textId="4E681185" w:rsidR="004D093B" w:rsidRDefault="004D093B">
          <w:pPr>
            <w:pStyle w:val="TOC3"/>
            <w:tabs>
              <w:tab w:val="left" w:pos="880"/>
              <w:tab w:val="right" w:leader="dot" w:pos="9350"/>
            </w:tabs>
            <w:rPr>
              <w:ins w:id="38" w:author="prem chandran" w:date="2019-05-31T22:34:00Z"/>
              <w:rStyle w:val="af3"/>
              <w:noProof/>
            </w:rPr>
          </w:pPr>
          <w:ins w:id="39"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"_Toc10234445"</w:instrText>
            </w:r>
            <w:r w:rsidRPr="00481A4A">
              <w:rPr>
                <w:rStyle w:val="af3"/>
                <w:noProof/>
              </w:rPr>
              <w:instrText xml:space="preserve"> </w:instrText>
            </w:r>
            <w:r w:rsidRPr="00481A4A">
              <w:rPr>
                <w:rStyle w:val="af3"/>
                <w:noProof/>
              </w:rPr>
              <w:fldChar w:fldCharType="separate"/>
            </w:r>
            <w:r w:rsidRPr="00481A4A">
              <w:rPr>
                <w:rStyle w:val="af3"/>
                <w:noProof/>
              </w:rPr>
              <w:t>1.</w:t>
            </w:r>
            <w:r>
              <w:rPr>
                <w:rFonts w:asciiTheme="minorHAnsi" w:hAnsiTheme="minorHAnsi" w:cstheme="minorBidi"/>
                <w:noProof/>
                <w:lang w:val="en-SG"/>
              </w:rPr>
              <w:tab/>
            </w:r>
            <w:r w:rsidRPr="00481A4A">
              <w:rPr>
                <w:rStyle w:val="af3"/>
                <w:noProof/>
              </w:rPr>
              <w:t>INTRODUCTION</w:t>
            </w:r>
            <w:r>
              <w:rPr>
                <w:noProof/>
                <w:webHidden/>
              </w:rPr>
              <w:tab/>
            </w:r>
            <w:r>
              <w:rPr>
                <w:noProof/>
                <w:webHidden/>
              </w:rPr>
              <w:fldChar w:fldCharType="begin"/>
            </w:r>
            <w:r>
              <w:rPr>
                <w:noProof/>
                <w:webHidden/>
              </w:rPr>
              <w:instrText xml:space="preserve"> PAGEREF _Toc10234445 \h </w:instrText>
            </w:r>
          </w:ins>
          <w:r>
            <w:rPr>
              <w:noProof/>
              <w:webHidden/>
            </w:rPr>
          </w:r>
          <w:r>
            <w:rPr>
              <w:noProof/>
              <w:webHidden/>
            </w:rPr>
            <w:fldChar w:fldCharType="separate"/>
          </w:r>
          <w:ins w:id="40" w:author="prem chandran" w:date="2019-05-31T22:33:00Z">
            <w:r>
              <w:rPr>
                <w:noProof/>
                <w:webHidden/>
              </w:rPr>
              <w:t>4</w:t>
            </w:r>
            <w:r>
              <w:rPr>
                <w:noProof/>
                <w:webHidden/>
              </w:rPr>
              <w:fldChar w:fldCharType="end"/>
            </w:r>
            <w:r w:rsidRPr="00481A4A">
              <w:rPr>
                <w:rStyle w:val="af3"/>
                <w:noProof/>
              </w:rPr>
              <w:fldChar w:fldCharType="end"/>
            </w:r>
          </w:ins>
        </w:p>
        <w:p w14:paraId="0975015F" w14:textId="77777777" w:rsidR="004D093B" w:rsidRPr="004D093B" w:rsidRDefault="004D093B">
          <w:pPr>
            <w:rPr>
              <w:ins w:id="41" w:author="prem chandran" w:date="2019-05-31T22:33:00Z"/>
              <w:rFonts w:eastAsia="Arial"/>
              <w:noProof/>
              <w:rPrChange w:id="42" w:author="prem chandran" w:date="2019-05-31T22:34:00Z">
                <w:rPr>
                  <w:ins w:id="43" w:author="prem chandran" w:date="2019-05-31T22:33:00Z"/>
                  <w:rFonts w:asciiTheme="minorHAnsi" w:hAnsiTheme="minorHAnsi" w:cstheme="minorBidi"/>
                  <w:noProof/>
                  <w:lang w:val="en-SG"/>
                </w:rPr>
              </w:rPrChange>
            </w:rPr>
            <w:pPrChange w:id="44" w:author="prem chandran" w:date="2019-05-31T22:34:00Z">
              <w:pPr>
                <w:pStyle w:val="TOC3"/>
                <w:tabs>
                  <w:tab w:val="left" w:pos="880"/>
                  <w:tab w:val="right" w:leader="dot" w:pos="9350"/>
                </w:tabs>
              </w:pPr>
            </w:pPrChange>
          </w:pPr>
        </w:p>
        <w:p w14:paraId="13E33BFF" w14:textId="074271C1" w:rsidR="004D093B" w:rsidRDefault="004D093B">
          <w:pPr>
            <w:pStyle w:val="TOC3"/>
            <w:tabs>
              <w:tab w:val="left" w:pos="880"/>
              <w:tab w:val="right" w:leader="dot" w:pos="9350"/>
            </w:tabs>
            <w:rPr>
              <w:ins w:id="45" w:author="prem chandran" w:date="2019-05-31T22:33:00Z"/>
              <w:rFonts w:asciiTheme="minorHAnsi" w:hAnsiTheme="minorHAnsi" w:cstheme="minorBidi"/>
              <w:noProof/>
              <w:lang w:val="en-SG"/>
            </w:rPr>
          </w:pPr>
          <w:ins w:id="46"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"_Toc10234446"</w:instrText>
            </w:r>
            <w:r w:rsidRPr="00481A4A">
              <w:rPr>
                <w:rStyle w:val="af3"/>
                <w:noProof/>
              </w:rPr>
              <w:instrText xml:space="preserve"> </w:instrText>
            </w:r>
            <w:r w:rsidRPr="00481A4A">
              <w:rPr>
                <w:rStyle w:val="af3"/>
                <w:noProof/>
              </w:rPr>
              <w:fldChar w:fldCharType="separate"/>
            </w:r>
            <w:r w:rsidRPr="00481A4A">
              <w:rPr>
                <w:rStyle w:val="af3"/>
                <w:noProof/>
              </w:rPr>
              <w:t>2.</w:t>
            </w:r>
            <w:r>
              <w:rPr>
                <w:rFonts w:asciiTheme="minorHAnsi" w:hAnsiTheme="minorHAnsi" w:cstheme="minorBidi"/>
                <w:noProof/>
                <w:lang w:val="en-SG"/>
              </w:rPr>
              <w:tab/>
            </w:r>
            <w:r w:rsidRPr="00481A4A">
              <w:rPr>
                <w:rStyle w:val="af3"/>
                <w:noProof/>
              </w:rPr>
              <w:t>PROPOSED SYSTEM</w:t>
            </w:r>
            <w:r>
              <w:rPr>
                <w:noProof/>
                <w:webHidden/>
              </w:rPr>
              <w:tab/>
            </w:r>
            <w:r>
              <w:rPr>
                <w:noProof/>
                <w:webHidden/>
              </w:rPr>
              <w:fldChar w:fldCharType="begin"/>
            </w:r>
            <w:r>
              <w:rPr>
                <w:noProof/>
                <w:webHidden/>
              </w:rPr>
              <w:instrText xml:space="preserve"> PAGEREF _Toc10234446 \h </w:instrText>
            </w:r>
          </w:ins>
          <w:r>
            <w:rPr>
              <w:noProof/>
              <w:webHidden/>
            </w:rPr>
          </w:r>
          <w:r>
            <w:rPr>
              <w:noProof/>
              <w:webHidden/>
            </w:rPr>
            <w:fldChar w:fldCharType="separate"/>
          </w:r>
          <w:ins w:id="47" w:author="prem chandran" w:date="2019-05-31T22:33:00Z">
            <w:r>
              <w:rPr>
                <w:noProof/>
                <w:webHidden/>
              </w:rPr>
              <w:t>6</w:t>
            </w:r>
            <w:r>
              <w:rPr>
                <w:noProof/>
                <w:webHidden/>
              </w:rPr>
              <w:fldChar w:fldCharType="end"/>
            </w:r>
            <w:r w:rsidRPr="00481A4A">
              <w:rPr>
                <w:rStyle w:val="af3"/>
                <w:noProof/>
              </w:rPr>
              <w:fldChar w:fldCharType="end"/>
            </w:r>
          </w:ins>
        </w:p>
        <w:p w14:paraId="0F8164A8" w14:textId="764910A5" w:rsidR="004D093B" w:rsidRDefault="004D093B">
          <w:pPr>
            <w:pStyle w:val="TOC3"/>
            <w:tabs>
              <w:tab w:val="left" w:pos="1100"/>
              <w:tab w:val="right" w:leader="dot" w:pos="9350"/>
            </w:tabs>
            <w:rPr>
              <w:ins w:id="48" w:author="prem chandran" w:date="2019-05-31T22:33:00Z"/>
              <w:rFonts w:asciiTheme="minorHAnsi" w:hAnsiTheme="minorHAnsi" w:cstheme="minorBidi"/>
              <w:noProof/>
              <w:lang w:val="en-SG"/>
            </w:rPr>
          </w:pPr>
          <w:ins w:id="49"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"_Toc10234447"</w:instrText>
            </w:r>
            <w:r w:rsidRPr="00481A4A">
              <w:rPr>
                <w:rStyle w:val="af3"/>
                <w:noProof/>
              </w:rPr>
              <w:instrText xml:space="preserve"> </w:instrText>
            </w:r>
            <w:r w:rsidRPr="00481A4A">
              <w:rPr>
                <w:rStyle w:val="af3"/>
                <w:noProof/>
              </w:rPr>
              <w:fldChar w:fldCharType="separate"/>
            </w:r>
            <w:r w:rsidRPr="00481A4A">
              <w:rPr>
                <w:rStyle w:val="af3"/>
                <w:noProof/>
              </w:rPr>
              <w:t>2.1</w:t>
            </w:r>
          </w:ins>
          <w:ins w:id="50" w:author="prem chandran" w:date="2019-05-31T22:35:00Z">
            <w:r>
              <w:rPr>
                <w:rStyle w:val="af3"/>
                <w:noProof/>
              </w:rPr>
              <w:t>.</w:t>
            </w:r>
            <w:r>
              <w:rPr>
                <w:rFonts w:asciiTheme="minorHAnsi" w:hAnsiTheme="minorHAnsi" w:cstheme="minorBidi"/>
                <w:noProof/>
                <w:lang w:val="en-SG"/>
              </w:rPr>
              <w:t xml:space="preserve">  </w:t>
            </w:r>
          </w:ins>
          <w:ins w:id="51" w:author="prem chandran" w:date="2019-05-31T22:33:00Z">
            <w:r w:rsidRPr="00481A4A">
              <w:rPr>
                <w:rStyle w:val="af3"/>
                <w:noProof/>
              </w:rPr>
              <w:t>PROJECT OBJECTIVE</w:t>
            </w:r>
            <w:r>
              <w:rPr>
                <w:noProof/>
                <w:webHidden/>
              </w:rPr>
              <w:tab/>
            </w:r>
            <w:r>
              <w:rPr>
                <w:noProof/>
                <w:webHidden/>
              </w:rPr>
              <w:fldChar w:fldCharType="begin"/>
            </w:r>
            <w:r>
              <w:rPr>
                <w:noProof/>
                <w:webHidden/>
              </w:rPr>
              <w:instrText xml:space="preserve"> PAGEREF _Toc10234447 \h </w:instrText>
            </w:r>
          </w:ins>
          <w:r>
            <w:rPr>
              <w:noProof/>
              <w:webHidden/>
            </w:rPr>
          </w:r>
          <w:r>
            <w:rPr>
              <w:noProof/>
              <w:webHidden/>
            </w:rPr>
            <w:fldChar w:fldCharType="separate"/>
          </w:r>
          <w:ins w:id="52" w:author="prem chandran" w:date="2019-05-31T22:33:00Z">
            <w:r>
              <w:rPr>
                <w:noProof/>
                <w:webHidden/>
              </w:rPr>
              <w:t>7</w:t>
            </w:r>
            <w:r>
              <w:rPr>
                <w:noProof/>
                <w:webHidden/>
              </w:rPr>
              <w:fldChar w:fldCharType="end"/>
            </w:r>
            <w:r w:rsidRPr="00481A4A">
              <w:rPr>
                <w:rStyle w:val="af3"/>
                <w:noProof/>
              </w:rPr>
              <w:fldChar w:fldCharType="end"/>
            </w:r>
          </w:ins>
        </w:p>
        <w:p w14:paraId="71FF2B4A" w14:textId="6AE4F1E7" w:rsidR="004D093B" w:rsidRDefault="004D093B">
          <w:pPr>
            <w:pStyle w:val="TOC3"/>
            <w:tabs>
              <w:tab w:val="right" w:leader="dot" w:pos="9350"/>
            </w:tabs>
            <w:rPr>
              <w:ins w:id="53" w:author="prem chandran" w:date="2019-05-31T22:33:00Z"/>
              <w:rFonts w:asciiTheme="minorHAnsi" w:hAnsiTheme="minorHAnsi" w:cstheme="minorBidi"/>
              <w:noProof/>
              <w:lang w:val="en-SG"/>
            </w:rPr>
          </w:pPr>
          <w:ins w:id="54"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"_Toc10234448"</w:instrText>
            </w:r>
            <w:r w:rsidRPr="00481A4A">
              <w:rPr>
                <w:rStyle w:val="af3"/>
                <w:noProof/>
              </w:rPr>
              <w:instrText xml:space="preserve"> </w:instrText>
            </w:r>
            <w:r w:rsidRPr="00481A4A">
              <w:rPr>
                <w:rStyle w:val="af3"/>
                <w:noProof/>
              </w:rPr>
              <w:fldChar w:fldCharType="separate"/>
            </w:r>
            <w:r w:rsidRPr="00481A4A">
              <w:rPr>
                <w:rStyle w:val="af3"/>
                <w:noProof/>
              </w:rPr>
              <w:t>2.2. WHAT IS DIALOGFLOW ?</w:t>
            </w:r>
            <w:r>
              <w:rPr>
                <w:noProof/>
                <w:webHidden/>
              </w:rPr>
              <w:tab/>
            </w:r>
            <w:r>
              <w:rPr>
                <w:noProof/>
                <w:webHidden/>
              </w:rPr>
              <w:fldChar w:fldCharType="begin"/>
            </w:r>
            <w:r>
              <w:rPr>
                <w:noProof/>
                <w:webHidden/>
              </w:rPr>
              <w:instrText xml:space="preserve"> PAGEREF _Toc10234448 \h </w:instrText>
            </w:r>
          </w:ins>
          <w:r>
            <w:rPr>
              <w:noProof/>
              <w:webHidden/>
            </w:rPr>
          </w:r>
          <w:r>
            <w:rPr>
              <w:noProof/>
              <w:webHidden/>
            </w:rPr>
            <w:fldChar w:fldCharType="separate"/>
          </w:r>
          <w:ins w:id="55" w:author="prem chandran" w:date="2019-05-31T22:33:00Z">
            <w:r>
              <w:rPr>
                <w:noProof/>
                <w:webHidden/>
              </w:rPr>
              <w:t>7</w:t>
            </w:r>
            <w:r>
              <w:rPr>
                <w:noProof/>
                <w:webHidden/>
              </w:rPr>
              <w:fldChar w:fldCharType="end"/>
            </w:r>
            <w:r w:rsidRPr="00481A4A">
              <w:rPr>
                <w:rStyle w:val="af3"/>
                <w:noProof/>
              </w:rPr>
              <w:fldChar w:fldCharType="end"/>
            </w:r>
          </w:ins>
        </w:p>
        <w:p w14:paraId="652CA0CE" w14:textId="1D341D34" w:rsidR="004D093B" w:rsidRDefault="004D093B">
          <w:pPr>
            <w:pStyle w:val="TOC3"/>
            <w:tabs>
              <w:tab w:val="right" w:leader="dot" w:pos="9350"/>
            </w:tabs>
            <w:rPr>
              <w:ins w:id="56" w:author="prem chandran" w:date="2019-05-31T22:34:00Z"/>
              <w:rStyle w:val="af3"/>
              <w:noProof/>
            </w:rPr>
          </w:pPr>
          <w:ins w:id="57"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"_Toc10234449"</w:instrText>
            </w:r>
            <w:r w:rsidRPr="00481A4A">
              <w:rPr>
                <w:rStyle w:val="af3"/>
                <w:noProof/>
              </w:rPr>
              <w:instrText xml:space="preserve"> </w:instrText>
            </w:r>
            <w:r w:rsidRPr="00481A4A">
              <w:rPr>
                <w:rStyle w:val="af3"/>
                <w:noProof/>
              </w:rPr>
              <w:fldChar w:fldCharType="separate"/>
            </w:r>
            <w:r w:rsidRPr="00481A4A">
              <w:rPr>
                <w:rStyle w:val="af3"/>
                <w:noProof/>
              </w:rPr>
              <w:t>2.3</w:t>
            </w:r>
          </w:ins>
          <w:ins w:id="58" w:author="prem chandran" w:date="2019-05-31T22:35:00Z">
            <w:r>
              <w:rPr>
                <w:rStyle w:val="af3"/>
                <w:noProof/>
              </w:rPr>
              <w:t>.</w:t>
            </w:r>
          </w:ins>
          <w:ins w:id="59" w:author="prem chandran" w:date="2019-05-31T22:33:00Z">
            <w:r w:rsidRPr="00481A4A">
              <w:rPr>
                <w:rStyle w:val="af3"/>
                <w:noProof/>
              </w:rPr>
              <w:t xml:space="preserve"> SYSTEM ARCHITECTURE</w:t>
            </w:r>
            <w:r>
              <w:rPr>
                <w:noProof/>
                <w:webHidden/>
              </w:rPr>
              <w:tab/>
            </w:r>
            <w:r>
              <w:rPr>
                <w:noProof/>
                <w:webHidden/>
              </w:rPr>
              <w:fldChar w:fldCharType="begin"/>
            </w:r>
            <w:r>
              <w:rPr>
                <w:noProof/>
                <w:webHidden/>
              </w:rPr>
              <w:instrText xml:space="preserve"> PAGEREF _Toc10234449 \h </w:instrText>
            </w:r>
          </w:ins>
          <w:r>
            <w:rPr>
              <w:noProof/>
              <w:webHidden/>
            </w:rPr>
          </w:r>
          <w:r>
            <w:rPr>
              <w:noProof/>
              <w:webHidden/>
            </w:rPr>
            <w:fldChar w:fldCharType="separate"/>
          </w:r>
          <w:ins w:id="60" w:author="prem chandran" w:date="2019-05-31T22:33:00Z">
            <w:r>
              <w:rPr>
                <w:noProof/>
                <w:webHidden/>
              </w:rPr>
              <w:t>8</w:t>
            </w:r>
            <w:r>
              <w:rPr>
                <w:noProof/>
                <w:webHidden/>
              </w:rPr>
              <w:fldChar w:fldCharType="end"/>
            </w:r>
            <w:r w:rsidRPr="00481A4A">
              <w:rPr>
                <w:rStyle w:val="af3"/>
                <w:noProof/>
              </w:rPr>
              <w:fldChar w:fldCharType="end"/>
            </w:r>
          </w:ins>
        </w:p>
        <w:p w14:paraId="7ACAFB6D" w14:textId="77777777" w:rsidR="004D093B" w:rsidRPr="004D093B" w:rsidRDefault="004D093B">
          <w:pPr>
            <w:rPr>
              <w:ins w:id="61" w:author="prem chandran" w:date="2019-05-31T22:33:00Z"/>
              <w:rFonts w:eastAsia="Arial"/>
              <w:noProof/>
              <w:rPrChange w:id="62" w:author="prem chandran" w:date="2019-05-31T22:34:00Z">
                <w:rPr>
                  <w:ins w:id="63" w:author="prem chandran" w:date="2019-05-31T22:33:00Z"/>
                  <w:rFonts w:asciiTheme="minorHAnsi" w:hAnsiTheme="minorHAnsi" w:cstheme="minorBidi"/>
                  <w:noProof/>
                  <w:lang w:val="en-SG"/>
                </w:rPr>
              </w:rPrChange>
            </w:rPr>
            <w:pPrChange w:id="64" w:author="prem chandran" w:date="2019-05-31T22:34:00Z">
              <w:pPr>
                <w:pStyle w:val="TOC3"/>
                <w:tabs>
                  <w:tab w:val="right" w:leader="dot" w:pos="9350"/>
                </w:tabs>
              </w:pPr>
            </w:pPrChange>
          </w:pPr>
        </w:p>
        <w:p w14:paraId="7C21E077" w14:textId="23646B15" w:rsidR="004D093B" w:rsidRDefault="004D093B">
          <w:pPr>
            <w:pStyle w:val="TOC3"/>
            <w:tabs>
              <w:tab w:val="right" w:leader="dot" w:pos="9350"/>
            </w:tabs>
            <w:rPr>
              <w:ins w:id="65" w:author="prem chandran" w:date="2019-05-31T22:34:00Z"/>
              <w:rStyle w:val="af3"/>
              <w:noProof/>
            </w:rPr>
          </w:pPr>
          <w:ins w:id="66"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"_Toc10234450"</w:instrText>
            </w:r>
            <w:r w:rsidRPr="00481A4A">
              <w:rPr>
                <w:rStyle w:val="af3"/>
                <w:noProof/>
              </w:rPr>
              <w:instrText xml:space="preserve"> </w:instrText>
            </w:r>
            <w:r w:rsidRPr="00481A4A">
              <w:rPr>
                <w:rStyle w:val="af3"/>
                <w:noProof/>
              </w:rPr>
              <w:fldChar w:fldCharType="separate"/>
            </w:r>
            <w:r w:rsidRPr="00481A4A">
              <w:rPr>
                <w:rStyle w:val="af3"/>
                <w:noProof/>
              </w:rPr>
              <w:t xml:space="preserve">3. </w:t>
            </w:r>
          </w:ins>
          <w:ins w:id="67" w:author="prem chandran" w:date="2019-05-31T22:35:00Z">
            <w:r>
              <w:rPr>
                <w:rStyle w:val="af3"/>
                <w:noProof/>
              </w:rPr>
              <w:t xml:space="preserve">  </w:t>
            </w:r>
          </w:ins>
          <w:ins w:id="68" w:author="prem chandran" w:date="2019-05-31T22:36:00Z">
            <w:r>
              <w:rPr>
                <w:rStyle w:val="af3"/>
                <w:noProof/>
              </w:rPr>
              <w:t xml:space="preserve"> </w:t>
            </w:r>
          </w:ins>
          <w:ins w:id="69" w:author="prem chandran" w:date="2019-05-31T22:33:00Z">
            <w:r w:rsidRPr="00481A4A">
              <w:rPr>
                <w:rStyle w:val="af3"/>
                <w:noProof/>
              </w:rPr>
              <w:t>METHODOLOGY</w:t>
            </w:r>
            <w:r>
              <w:rPr>
                <w:noProof/>
                <w:webHidden/>
              </w:rPr>
              <w:tab/>
            </w:r>
            <w:r>
              <w:rPr>
                <w:noProof/>
                <w:webHidden/>
              </w:rPr>
              <w:fldChar w:fldCharType="begin"/>
            </w:r>
            <w:r>
              <w:rPr>
                <w:noProof/>
                <w:webHidden/>
              </w:rPr>
              <w:instrText xml:space="preserve"> PAGEREF _Toc10234450 \h </w:instrText>
            </w:r>
          </w:ins>
          <w:r>
            <w:rPr>
              <w:noProof/>
              <w:webHidden/>
            </w:rPr>
          </w:r>
          <w:r>
            <w:rPr>
              <w:noProof/>
              <w:webHidden/>
            </w:rPr>
            <w:fldChar w:fldCharType="separate"/>
          </w:r>
          <w:ins w:id="70" w:author="prem chandran" w:date="2019-05-31T22:33:00Z">
            <w:r>
              <w:rPr>
                <w:noProof/>
                <w:webHidden/>
              </w:rPr>
              <w:t>10</w:t>
            </w:r>
            <w:r>
              <w:rPr>
                <w:noProof/>
                <w:webHidden/>
              </w:rPr>
              <w:fldChar w:fldCharType="end"/>
            </w:r>
            <w:r w:rsidRPr="00481A4A">
              <w:rPr>
                <w:rStyle w:val="af3"/>
                <w:noProof/>
              </w:rPr>
              <w:fldChar w:fldCharType="end"/>
            </w:r>
          </w:ins>
        </w:p>
        <w:p w14:paraId="5611A165" w14:textId="77777777" w:rsidR="004D093B" w:rsidRPr="004D093B" w:rsidRDefault="004D093B">
          <w:pPr>
            <w:rPr>
              <w:ins w:id="71" w:author="prem chandran" w:date="2019-05-31T22:33:00Z"/>
              <w:rFonts w:eastAsia="Arial"/>
              <w:noProof/>
              <w:rPrChange w:id="72" w:author="prem chandran" w:date="2019-05-31T22:34:00Z">
                <w:rPr>
                  <w:ins w:id="73" w:author="prem chandran" w:date="2019-05-31T22:33:00Z"/>
                  <w:rFonts w:asciiTheme="minorHAnsi" w:hAnsiTheme="minorHAnsi" w:cstheme="minorBidi"/>
                  <w:noProof/>
                  <w:lang w:val="en-SG"/>
                </w:rPr>
              </w:rPrChange>
            </w:rPr>
            <w:pPrChange w:id="74" w:author="prem chandran" w:date="2019-05-31T22:34:00Z">
              <w:pPr>
                <w:pStyle w:val="TOC3"/>
                <w:tabs>
                  <w:tab w:val="right" w:leader="dot" w:pos="9350"/>
                </w:tabs>
              </w:pPr>
            </w:pPrChange>
          </w:pPr>
        </w:p>
        <w:p w14:paraId="3AAD2912" w14:textId="06B6F146" w:rsidR="004D093B" w:rsidRDefault="004D093B">
          <w:pPr>
            <w:pStyle w:val="TOC3"/>
            <w:tabs>
              <w:tab w:val="right" w:leader="dot" w:pos="9350"/>
            </w:tabs>
            <w:rPr>
              <w:ins w:id="75" w:author="prem chandran" w:date="2019-05-31T22:33:00Z"/>
              <w:rFonts w:asciiTheme="minorHAnsi" w:hAnsiTheme="minorHAnsi" w:cstheme="minorBidi"/>
              <w:noProof/>
              <w:lang w:val="en-SG"/>
            </w:rPr>
          </w:pPr>
          <w:ins w:id="76" w:author="prem chandran" w:date="2019-05-31T22:33:00Z">
            <w:r w:rsidRPr="00481A4A">
              <w:rPr>
                <w:rStyle w:val="af3"/>
                <w:noProof/>
              </w:rPr>
              <w:fldChar w:fldCharType="begin"/>
            </w:r>
            <w:r w:rsidRPr="00481A4A">
              <w:rPr>
                <w:rStyle w:val="af3"/>
                <w:noProof/>
              </w:rPr>
              <w:instrText xml:space="preserve"> </w:instrText>
            </w:r>
            <w:r>
              <w:rPr>
                <w:noProof/>
              </w:rPr>
              <w:instrText>HYPERLINK \l "_Toc10234451"</w:instrText>
            </w:r>
            <w:r w:rsidRPr="00481A4A">
              <w:rPr>
                <w:rStyle w:val="af3"/>
                <w:noProof/>
              </w:rPr>
              <w:instrText xml:space="preserve"> </w:instrText>
            </w:r>
            <w:r w:rsidRPr="00481A4A">
              <w:rPr>
                <w:rStyle w:val="af3"/>
                <w:noProof/>
              </w:rPr>
              <w:fldChar w:fldCharType="separate"/>
            </w:r>
            <w:r w:rsidRPr="00481A4A">
              <w:rPr>
                <w:rStyle w:val="af3"/>
                <w:noProof/>
              </w:rPr>
              <w:t>4.1</w:t>
            </w:r>
          </w:ins>
          <w:ins w:id="77" w:author="prem chandran" w:date="2019-05-31T22:35:00Z">
            <w:r>
              <w:rPr>
                <w:rStyle w:val="af3"/>
                <w:noProof/>
              </w:rPr>
              <w:t>.</w:t>
            </w:r>
          </w:ins>
          <w:ins w:id="78" w:author="prem chandran" w:date="2019-05-31T22:33:00Z">
            <w:r w:rsidRPr="00481A4A">
              <w:rPr>
                <w:rStyle w:val="af3"/>
                <w:noProof/>
              </w:rPr>
              <w:t xml:space="preserve"> PROPOSED IMPROVEMENTS</w:t>
            </w:r>
            <w:r>
              <w:rPr>
                <w:noProof/>
                <w:webHidden/>
              </w:rPr>
              <w:tab/>
            </w:r>
            <w:r>
              <w:rPr>
                <w:noProof/>
                <w:webHidden/>
              </w:rPr>
              <w:fldChar w:fldCharType="begin"/>
            </w:r>
            <w:r>
              <w:rPr>
                <w:noProof/>
                <w:webHidden/>
              </w:rPr>
              <w:instrText xml:space="preserve"> PAGEREF _Toc10234451 \h </w:instrText>
            </w:r>
          </w:ins>
          <w:r>
            <w:rPr>
              <w:noProof/>
              <w:webHidden/>
            </w:rPr>
          </w:r>
          <w:r>
            <w:rPr>
              <w:noProof/>
              <w:webHidden/>
            </w:rPr>
            <w:fldChar w:fldCharType="separate"/>
          </w:r>
          <w:ins w:id="79" w:author="prem chandran" w:date="2019-05-31T22:33:00Z">
            <w:r>
              <w:rPr>
                <w:noProof/>
                <w:webHidden/>
              </w:rPr>
              <w:t>13</w:t>
            </w:r>
            <w:r>
              <w:rPr>
                <w:noProof/>
                <w:webHidden/>
              </w:rPr>
              <w:fldChar w:fldCharType="end"/>
            </w:r>
            <w:r w:rsidRPr="00481A4A">
              <w:rPr>
                <w:rStyle w:val="af3"/>
                <w:noProof/>
              </w:rPr>
              <w:fldChar w:fldCharType="end"/>
            </w:r>
          </w:ins>
        </w:p>
        <w:p w14:paraId="710B88F8" w14:textId="187CD89D" w:rsidR="00977A2F" w:rsidRPr="000B15F3" w:rsidDel="004D093B" w:rsidRDefault="00977A2F">
          <w:pPr>
            <w:pStyle w:val="TOC1"/>
            <w:tabs>
              <w:tab w:val="right" w:leader="dot" w:pos="9350"/>
            </w:tabs>
            <w:rPr>
              <w:del w:id="80" w:author="prem chandran" w:date="2019-05-31T22:32:00Z"/>
              <w:noProof/>
              <w:lang w:val="en-SG"/>
            </w:rPr>
          </w:pPr>
          <w:del w:id="81" w:author="prem chandran" w:date="2019-05-31T22:32:00Z">
            <w:r w:rsidRPr="004D093B" w:rsidDel="004D093B">
              <w:rPr>
                <w:rPrChange w:id="82" w:author="prem chandran" w:date="2019-05-31T22:32:00Z">
                  <w:rPr>
                    <w:rStyle w:val="af3"/>
                    <w:noProof/>
                  </w:rPr>
                </w:rPrChange>
              </w:rPr>
              <w:delText>Contents</w:delText>
            </w:r>
            <w:r w:rsidRPr="000B15F3" w:rsidDel="004D093B">
              <w:rPr>
                <w:noProof/>
                <w:webHidden/>
              </w:rPr>
              <w:tab/>
              <w:delText>2</w:delText>
            </w:r>
          </w:del>
        </w:p>
        <w:p w14:paraId="62928867" w14:textId="1802770C" w:rsidR="00977A2F" w:rsidRPr="000B15F3" w:rsidDel="004D093B" w:rsidRDefault="00977A2F">
          <w:pPr>
            <w:pStyle w:val="TOC3"/>
            <w:tabs>
              <w:tab w:val="right" w:leader="dot" w:pos="9350"/>
            </w:tabs>
            <w:rPr>
              <w:del w:id="83" w:author="prem chandran" w:date="2019-05-31T22:32:00Z"/>
              <w:noProof/>
              <w:lang w:val="en-SG"/>
            </w:rPr>
          </w:pPr>
          <w:del w:id="84" w:author="prem chandran" w:date="2019-05-31T22:32:00Z">
            <w:r w:rsidRPr="004D093B" w:rsidDel="004D093B">
              <w:rPr>
                <w:rPrChange w:id="85" w:author="prem chandran" w:date="2019-05-31T22:32:00Z">
                  <w:rPr>
                    <w:rStyle w:val="af3"/>
                    <w:noProof/>
                  </w:rPr>
                </w:rPrChange>
              </w:rPr>
              <w:delText>EXECUTIVE SUMMARY</w:delText>
            </w:r>
            <w:r w:rsidRPr="000B15F3" w:rsidDel="004D093B">
              <w:rPr>
                <w:noProof/>
                <w:webHidden/>
              </w:rPr>
              <w:tab/>
              <w:delText>3</w:delText>
            </w:r>
            <w:r w:rsidRPr="000B15F3" w:rsidDel="004D093B">
              <w:rPr>
                <w:rStyle w:val="af3"/>
                <w:noProof/>
              </w:rPr>
              <w:br/>
            </w:r>
          </w:del>
        </w:p>
        <w:p w14:paraId="2A87D06E" w14:textId="3713277D" w:rsidR="00977A2F" w:rsidRPr="000B15F3" w:rsidDel="004D093B" w:rsidRDefault="00977A2F">
          <w:pPr>
            <w:pStyle w:val="TOC3"/>
            <w:tabs>
              <w:tab w:val="left" w:pos="880"/>
              <w:tab w:val="right" w:leader="dot" w:pos="9350"/>
            </w:tabs>
            <w:rPr>
              <w:del w:id="86" w:author="prem chandran" w:date="2019-05-31T22:32:00Z"/>
              <w:noProof/>
              <w:lang w:val="en-SG"/>
            </w:rPr>
          </w:pPr>
          <w:del w:id="87" w:author="prem chandran" w:date="2019-05-31T22:32:00Z">
            <w:r w:rsidRPr="004D093B" w:rsidDel="004D093B">
              <w:rPr>
                <w:rPrChange w:id="88" w:author="prem chandran" w:date="2019-05-31T22:32:00Z">
                  <w:rPr>
                    <w:rStyle w:val="af3"/>
                    <w:noProof/>
                  </w:rPr>
                </w:rPrChange>
              </w:rPr>
              <w:delText>1)</w:delText>
            </w:r>
            <w:r w:rsidRPr="000B15F3" w:rsidDel="004D093B">
              <w:rPr>
                <w:noProof/>
                <w:lang w:val="en-SG"/>
              </w:rPr>
              <w:tab/>
            </w:r>
            <w:r w:rsidRPr="004D093B" w:rsidDel="004D093B">
              <w:rPr>
                <w:rPrChange w:id="89" w:author="prem chandran" w:date="2019-05-31T22:32:00Z">
                  <w:rPr>
                    <w:rStyle w:val="af3"/>
                    <w:noProof/>
                  </w:rPr>
                </w:rPrChange>
              </w:rPr>
              <w:delText>INTRODUCTION</w:delText>
            </w:r>
            <w:r w:rsidRPr="000B15F3" w:rsidDel="004D093B">
              <w:rPr>
                <w:noProof/>
                <w:webHidden/>
              </w:rPr>
              <w:tab/>
              <w:delText>4</w:delText>
            </w:r>
            <w:r w:rsidRPr="000B15F3" w:rsidDel="004D093B">
              <w:rPr>
                <w:rStyle w:val="af3"/>
                <w:noProof/>
              </w:rPr>
              <w:br/>
            </w:r>
          </w:del>
        </w:p>
        <w:p w14:paraId="3753CCDA" w14:textId="565840B2" w:rsidR="00977A2F" w:rsidRPr="000B15F3" w:rsidDel="004D093B" w:rsidRDefault="00977A2F">
          <w:pPr>
            <w:pStyle w:val="TOC3"/>
            <w:tabs>
              <w:tab w:val="right" w:leader="dot" w:pos="9350"/>
            </w:tabs>
            <w:rPr>
              <w:del w:id="90" w:author="prem chandran" w:date="2019-05-31T22:32:00Z"/>
              <w:noProof/>
              <w:lang w:val="en-SG"/>
            </w:rPr>
          </w:pPr>
          <w:del w:id="91" w:author="prem chandran" w:date="2019-05-31T22:32:00Z">
            <w:r w:rsidRPr="004D093B" w:rsidDel="004D093B">
              <w:rPr>
                <w:rPrChange w:id="92" w:author="prem chandran" w:date="2019-05-31T22:32:00Z">
                  <w:rPr>
                    <w:rStyle w:val="af3"/>
                    <w:noProof/>
                  </w:rPr>
                </w:rPrChange>
              </w:rPr>
              <w:delText>2) PROPOSED SYSTEM</w:delText>
            </w:r>
            <w:r w:rsidRPr="000B15F3" w:rsidDel="004D093B">
              <w:rPr>
                <w:noProof/>
                <w:webHidden/>
              </w:rPr>
              <w:tab/>
              <w:delText>5</w:delText>
            </w:r>
          </w:del>
        </w:p>
        <w:p w14:paraId="24E68636" w14:textId="3D9E1631" w:rsidR="00977A2F" w:rsidRPr="000B15F3" w:rsidDel="004D093B" w:rsidRDefault="00977A2F">
          <w:pPr>
            <w:pStyle w:val="TOC3"/>
            <w:tabs>
              <w:tab w:val="right" w:leader="dot" w:pos="9350"/>
            </w:tabs>
            <w:rPr>
              <w:del w:id="93" w:author="prem chandran" w:date="2019-05-31T22:32:00Z"/>
              <w:noProof/>
              <w:lang w:val="en-SG"/>
            </w:rPr>
          </w:pPr>
          <w:del w:id="94" w:author="prem chandran" w:date="2019-05-31T22:32:00Z">
            <w:r w:rsidRPr="004D093B" w:rsidDel="004D093B">
              <w:rPr>
                <w:rPrChange w:id="95" w:author="prem chandran" w:date="2019-05-31T22:32:00Z">
                  <w:rPr>
                    <w:rStyle w:val="af3"/>
                    <w:noProof/>
                  </w:rPr>
                </w:rPrChange>
              </w:rPr>
              <w:delText>2.1) PROJECT OBJECTIVE</w:delText>
            </w:r>
            <w:r w:rsidRPr="000B15F3" w:rsidDel="004D093B">
              <w:rPr>
                <w:noProof/>
                <w:webHidden/>
              </w:rPr>
              <w:tab/>
              <w:delText>6</w:delText>
            </w:r>
          </w:del>
        </w:p>
        <w:p w14:paraId="3AB7963E" w14:textId="7EF8C29D" w:rsidR="00977A2F" w:rsidRPr="000B15F3" w:rsidDel="004D093B" w:rsidRDefault="00977A2F">
          <w:pPr>
            <w:pStyle w:val="TOC3"/>
            <w:tabs>
              <w:tab w:val="right" w:leader="dot" w:pos="9350"/>
            </w:tabs>
            <w:rPr>
              <w:del w:id="96" w:author="prem chandran" w:date="2019-05-31T22:32:00Z"/>
              <w:noProof/>
              <w:lang w:val="en-SG"/>
            </w:rPr>
          </w:pPr>
          <w:del w:id="97" w:author="prem chandran" w:date="2019-05-31T22:32:00Z">
            <w:r w:rsidRPr="004D093B" w:rsidDel="004D093B">
              <w:rPr>
                <w:rPrChange w:id="98" w:author="prem chandran" w:date="2019-05-31T22:32:00Z">
                  <w:rPr>
                    <w:rStyle w:val="af3"/>
                    <w:noProof/>
                  </w:rPr>
                </w:rPrChange>
              </w:rPr>
              <w:delText>2.2) WHAT IS DIALOGFLOW ?</w:delText>
            </w:r>
            <w:r w:rsidRPr="000B15F3" w:rsidDel="004D093B">
              <w:rPr>
                <w:noProof/>
                <w:webHidden/>
              </w:rPr>
              <w:tab/>
              <w:delText>6</w:delText>
            </w:r>
          </w:del>
        </w:p>
        <w:p w14:paraId="300B8D16" w14:textId="6D81D304" w:rsidR="00977A2F" w:rsidRPr="000B15F3" w:rsidDel="004D093B" w:rsidRDefault="00977A2F">
          <w:pPr>
            <w:pStyle w:val="TOC3"/>
            <w:tabs>
              <w:tab w:val="right" w:leader="dot" w:pos="9350"/>
            </w:tabs>
            <w:rPr>
              <w:del w:id="99" w:author="prem chandran" w:date="2019-05-31T22:32:00Z"/>
              <w:noProof/>
              <w:lang w:val="en-SG"/>
            </w:rPr>
          </w:pPr>
          <w:del w:id="100" w:author="prem chandran" w:date="2019-05-31T22:32:00Z">
            <w:r w:rsidRPr="004D093B" w:rsidDel="004D093B">
              <w:rPr>
                <w:rPrChange w:id="101" w:author="prem chandran" w:date="2019-05-31T22:32:00Z">
                  <w:rPr>
                    <w:rStyle w:val="af3"/>
                    <w:noProof/>
                  </w:rPr>
                </w:rPrChange>
              </w:rPr>
              <w:delText>2.3) SYSTEM ARCHITECTURE</w:delText>
            </w:r>
            <w:r w:rsidRPr="000B15F3" w:rsidDel="004D093B">
              <w:rPr>
                <w:noProof/>
                <w:webHidden/>
              </w:rPr>
              <w:tab/>
              <w:delText>7</w:delText>
            </w:r>
            <w:r w:rsidRPr="000B15F3" w:rsidDel="004D093B">
              <w:rPr>
                <w:rStyle w:val="af3"/>
                <w:noProof/>
              </w:rPr>
              <w:br/>
            </w:r>
          </w:del>
        </w:p>
        <w:p w14:paraId="4630402F" w14:textId="36552D34" w:rsidR="00977A2F" w:rsidRPr="000B15F3" w:rsidDel="004D093B" w:rsidRDefault="00977A2F">
          <w:pPr>
            <w:pStyle w:val="TOC3"/>
            <w:tabs>
              <w:tab w:val="right" w:leader="dot" w:pos="9350"/>
            </w:tabs>
            <w:rPr>
              <w:del w:id="102" w:author="prem chandran" w:date="2019-05-31T22:32:00Z"/>
              <w:noProof/>
              <w:lang w:val="en-SG"/>
            </w:rPr>
          </w:pPr>
          <w:del w:id="103" w:author="prem chandran" w:date="2019-05-31T22:32:00Z">
            <w:r w:rsidRPr="004D093B" w:rsidDel="004D093B">
              <w:rPr>
                <w:rPrChange w:id="104" w:author="prem chandran" w:date="2019-05-31T22:32:00Z">
                  <w:rPr>
                    <w:rStyle w:val="af3"/>
                    <w:noProof/>
                  </w:rPr>
                </w:rPrChange>
              </w:rPr>
              <w:delText>3) METHODOLOGY</w:delText>
            </w:r>
            <w:r w:rsidRPr="000B15F3" w:rsidDel="004D093B">
              <w:rPr>
                <w:noProof/>
                <w:webHidden/>
              </w:rPr>
              <w:tab/>
              <w:delText>9</w:delText>
            </w:r>
            <w:r w:rsidRPr="000B15F3" w:rsidDel="004D093B">
              <w:rPr>
                <w:rStyle w:val="af3"/>
                <w:noProof/>
              </w:rPr>
              <w:br/>
            </w:r>
          </w:del>
        </w:p>
        <w:p w14:paraId="441B37F2" w14:textId="72156B01" w:rsidR="00977A2F" w:rsidRPr="000B15F3" w:rsidDel="004D093B" w:rsidRDefault="00977A2F">
          <w:pPr>
            <w:pStyle w:val="TOC3"/>
            <w:tabs>
              <w:tab w:val="right" w:leader="dot" w:pos="9350"/>
            </w:tabs>
            <w:rPr>
              <w:del w:id="105" w:author="prem chandran" w:date="2019-05-31T22:32:00Z"/>
              <w:noProof/>
              <w:lang w:val="en-SG"/>
            </w:rPr>
          </w:pPr>
          <w:del w:id="106" w:author="prem chandran" w:date="2019-05-31T22:32:00Z">
            <w:r w:rsidRPr="004D093B" w:rsidDel="004D093B">
              <w:rPr>
                <w:rPrChange w:id="107" w:author="prem chandran" w:date="2019-05-31T22:32:00Z">
                  <w:rPr>
                    <w:rStyle w:val="af3"/>
                    <w:noProof/>
                    <w:lang w:val="en-SG"/>
                  </w:rPr>
                </w:rPrChange>
              </w:rPr>
              <w:delText>4) EVALUATION</w:delText>
            </w:r>
            <w:r w:rsidRPr="000B15F3" w:rsidDel="004D093B">
              <w:rPr>
                <w:noProof/>
                <w:webHidden/>
              </w:rPr>
              <w:tab/>
              <w:delText>12</w:delText>
            </w:r>
          </w:del>
        </w:p>
        <w:p w14:paraId="633E15D4" w14:textId="23308AB7" w:rsidR="00977A2F" w:rsidRPr="000B15F3" w:rsidDel="004D093B" w:rsidRDefault="00977A2F">
          <w:pPr>
            <w:pStyle w:val="TOC3"/>
            <w:tabs>
              <w:tab w:val="right" w:leader="dot" w:pos="9350"/>
            </w:tabs>
            <w:rPr>
              <w:del w:id="108" w:author="prem chandran" w:date="2019-05-31T22:32:00Z"/>
              <w:noProof/>
              <w:lang w:val="en-SG"/>
            </w:rPr>
          </w:pPr>
          <w:del w:id="109" w:author="prem chandran" w:date="2019-05-31T22:32:00Z">
            <w:r w:rsidRPr="004D093B" w:rsidDel="004D093B">
              <w:rPr>
                <w:rPrChange w:id="110" w:author="prem chandran" w:date="2019-05-31T22:32:00Z">
                  <w:rPr>
                    <w:rStyle w:val="af3"/>
                    <w:noProof/>
                  </w:rPr>
                </w:rPrChange>
              </w:rPr>
              <w:delText>4.1) PROPOSED IMPROVEMENTS</w:delText>
            </w:r>
            <w:r w:rsidRPr="000B15F3" w:rsidDel="004D093B">
              <w:rPr>
                <w:noProof/>
                <w:webHidden/>
              </w:rPr>
              <w:tab/>
              <w:delText>13</w:delText>
            </w:r>
          </w:del>
        </w:p>
        <w:p w14:paraId="628F6264" w14:textId="74338E5B" w:rsidR="00371EAD" w:rsidRPr="000B15F3" w:rsidRDefault="00371EAD">
          <w:r w:rsidRPr="000B15F3">
            <w:rPr>
              <w:b/>
              <w:bCs/>
              <w:noProof/>
            </w:rPr>
            <w:fldChar w:fldCharType="end"/>
          </w:r>
        </w:p>
      </w:sdtContent>
    </w:sdt>
    <w:p w14:paraId="31BE9389" w14:textId="77777777" w:rsidR="00F9063E" w:rsidRPr="000B15F3" w:rsidRDefault="00F9063E">
      <w:pPr>
        <w:jc w:val="both"/>
        <w:rPr>
          <w:b/>
          <w:u w:val="single"/>
        </w:rPr>
      </w:pPr>
    </w:p>
    <w:p w14:paraId="5C29171D" w14:textId="77777777" w:rsidR="00F9063E" w:rsidRPr="000B15F3" w:rsidRDefault="00F9063E">
      <w:pPr>
        <w:jc w:val="both"/>
        <w:rPr>
          <w:b/>
        </w:rPr>
      </w:pPr>
    </w:p>
    <w:p w14:paraId="2F6893E5" w14:textId="77777777" w:rsidR="00F9063E" w:rsidRPr="000B15F3" w:rsidRDefault="00F9063E">
      <w:pPr>
        <w:jc w:val="both"/>
        <w:rPr>
          <w:b/>
        </w:rPr>
      </w:pPr>
    </w:p>
    <w:p w14:paraId="59FE824B" w14:textId="77777777" w:rsidR="00F9063E" w:rsidRPr="000B15F3" w:rsidRDefault="00F9063E">
      <w:pPr>
        <w:jc w:val="both"/>
        <w:rPr>
          <w:b/>
        </w:rPr>
      </w:pPr>
    </w:p>
    <w:p w14:paraId="13D969BD" w14:textId="77777777" w:rsidR="00F9063E" w:rsidRPr="000B15F3" w:rsidRDefault="00F9063E">
      <w:pPr>
        <w:jc w:val="both"/>
        <w:rPr>
          <w:b/>
        </w:rPr>
      </w:pPr>
    </w:p>
    <w:p w14:paraId="16BA401E" w14:textId="77777777" w:rsidR="00F9063E" w:rsidRPr="000B15F3" w:rsidRDefault="00F9063E">
      <w:pPr>
        <w:jc w:val="both"/>
        <w:rPr>
          <w:b/>
        </w:rPr>
      </w:pPr>
    </w:p>
    <w:p w14:paraId="023A8B2E" w14:textId="77777777" w:rsidR="00F9063E" w:rsidRPr="000B15F3" w:rsidRDefault="00F9063E">
      <w:pPr>
        <w:jc w:val="both"/>
        <w:rPr>
          <w:b/>
        </w:rPr>
      </w:pPr>
    </w:p>
    <w:p w14:paraId="1AFA13BE" w14:textId="77777777" w:rsidR="00F9063E" w:rsidRPr="000B15F3" w:rsidRDefault="00F9063E">
      <w:pPr>
        <w:jc w:val="both"/>
        <w:rPr>
          <w:b/>
        </w:rPr>
      </w:pPr>
    </w:p>
    <w:p w14:paraId="06D42411" w14:textId="77777777" w:rsidR="00722972" w:rsidRPr="000B15F3" w:rsidRDefault="00722972" w:rsidP="006131E8">
      <w:pPr>
        <w:pStyle w:val="3"/>
        <w:rPr>
          <w:rFonts w:ascii="Arial" w:hAnsi="Arial" w:cs="Arial"/>
        </w:rPr>
      </w:pPr>
      <w:bookmarkStart w:id="111" w:name="6qgtaongswhl" w:colFirst="0" w:colLast="0"/>
      <w:bookmarkStart w:id="112" w:name="_qi7s8lebvybg" w:colFirst="0" w:colLast="0"/>
      <w:bookmarkEnd w:id="111"/>
      <w:bookmarkEnd w:id="112"/>
    </w:p>
    <w:p w14:paraId="6AA2962B" w14:textId="77777777" w:rsidR="00507C32" w:rsidRPr="000B15F3" w:rsidRDefault="00507C32">
      <w:pPr>
        <w:rPr>
          <w:rFonts w:eastAsia="Garamond"/>
          <w:b/>
          <w:sz w:val="24"/>
          <w:szCs w:val="24"/>
        </w:rPr>
      </w:pPr>
      <w:r w:rsidRPr="000B15F3">
        <w:br w:type="page"/>
      </w:r>
    </w:p>
    <w:p w14:paraId="4AEA9944" w14:textId="2E69E5CC" w:rsidR="000B15F3" w:rsidRPr="000B15F3" w:rsidRDefault="00BB2347" w:rsidP="000B15F3">
      <w:pPr>
        <w:pStyle w:val="3"/>
        <w:tabs>
          <w:tab w:val="clear" w:pos="990"/>
          <w:tab w:val="left" w:pos="567"/>
        </w:tabs>
        <w:spacing w:before="0" w:line="480" w:lineRule="auto"/>
        <w:ind w:left="0" w:firstLine="363"/>
        <w:rPr>
          <w:rFonts w:ascii="Arial" w:hAnsi="Arial" w:cs="Arial"/>
          <w:sz w:val="22"/>
          <w:szCs w:val="22"/>
        </w:rPr>
      </w:pPr>
      <w:bookmarkStart w:id="113" w:name="_Toc10234444"/>
      <w:r w:rsidRPr="000B15F3">
        <w:rPr>
          <w:rFonts w:ascii="Arial" w:hAnsi="Arial" w:cs="Arial"/>
          <w:sz w:val="22"/>
          <w:szCs w:val="22"/>
        </w:rPr>
        <w:lastRenderedPageBreak/>
        <w:t>EXECUTIVE SUMMARY</w:t>
      </w:r>
      <w:bookmarkEnd w:id="113"/>
    </w:p>
    <w:p w14:paraId="5F4B2D96" w14:textId="199C854B" w:rsidR="00C3655F" w:rsidRPr="000B15F3" w:rsidRDefault="00BB2347" w:rsidP="000B15F3">
      <w:pPr>
        <w:pStyle w:val="af8"/>
        <w:spacing w:before="0" w:beforeAutospacing="0" w:after="0" w:afterAutospacing="0" w:line="480" w:lineRule="auto"/>
        <w:ind w:firstLine="363"/>
        <w:jc w:val="both"/>
        <w:rPr>
          <w:rFonts w:ascii="Arial" w:hAnsi="Arial" w:cs="Arial"/>
          <w:color w:val="000000"/>
          <w:sz w:val="22"/>
          <w:szCs w:val="22"/>
        </w:rPr>
      </w:pPr>
      <w:r w:rsidRPr="000B15F3">
        <w:rPr>
          <w:rFonts w:ascii="Arial" w:hAnsi="Arial" w:cs="Arial"/>
          <w:noProof/>
          <w:sz w:val="22"/>
          <w:szCs w:val="22"/>
        </w:rPr>
        <mc:AlternateContent>
          <mc:Choice Requires="wps">
            <w:drawing>
              <wp:anchor distT="0" distB="0" distL="114300" distR="114300" simplePos="0" relativeHeight="251664384" behindDoc="0" locked="0" layoutInCell="1" hidden="0" allowOverlap="1" wp14:anchorId="2DD35A61" wp14:editId="203F0605">
                <wp:simplePos x="0" y="0"/>
                <wp:positionH relativeFrom="column">
                  <wp:posOffset>1</wp:posOffset>
                </wp:positionH>
                <wp:positionV relativeFrom="paragraph">
                  <wp:posOffset>0</wp:posOffset>
                </wp:positionV>
                <wp:extent cx="12700" cy="12700"/>
                <wp:effectExtent l="0" t="0" r="0" b="0"/>
                <wp:wrapTopAndBottom distT="0" distB="0"/>
                <wp:docPr id="2" name="Straight Arrow Connector 2"/>
                <wp:cNvGraphicFramePr/>
                <a:graphic xmlns:a="http://schemas.openxmlformats.org/drawingml/2006/main">
                  <a:graphicData uri="http://schemas.microsoft.com/office/word/2010/wordprocessingShape">
                    <wps:wsp>
                      <wps:cNvCnPr/>
                      <wps:spPr>
                        <a:xfrm>
                          <a:off x="6161340" y="4106390"/>
                          <a:ext cx="6428104" cy="0"/>
                        </a:xfrm>
                        <a:prstGeom prst="straightConnector1">
                          <a:avLst/>
                        </a:prstGeom>
                        <a:solidFill>
                          <a:srgbClr val="FFFFFF"/>
                        </a:solidFill>
                        <a:ln w="9525" cap="flat" cmpd="sng">
                          <a:solidFill>
                            <a:srgbClr val="7F7F7F"/>
                          </a:solidFill>
                          <a:prstDash val="solid"/>
                          <a:round/>
                          <a:headEnd type="none" w="sm" len="sm"/>
                          <a:tailEnd type="none" w="sm" len="sm"/>
                        </a:ln>
                      </wps:spPr>
                      <wps:bodyPr/>
                    </wps:wsp>
                  </a:graphicData>
                </a:graphic>
              </wp:anchor>
            </w:drawing>
          </mc:Choice>
          <mc:Fallback>
            <w:pict>
              <v:shapetype w14:anchorId="0D819704" id="_x0000_t32" coordsize="21600,21600" o:spt="32" o:oned="t" path="m,l21600,21600e" filled="f">
                <v:path arrowok="t" fillok="f" o:connecttype="none"/>
                <o:lock v:ext="edit" shapetype="t"/>
              </v:shapetype>
              <v:shape id="Straight Arrow Connector 2" o:spid="_x0000_s1026" type="#_x0000_t32" style="position:absolute;left:0;text-align:left;margin-left:0;margin-top:0;width:1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" filled="t" strokecolor="#7f7f7f">
                <v:stroke startarrowwidth="narrow" startarrowlength="short" endarrowwidth="narrow" endarrowlength="short"/>
                <w10:wrap type="topAndBottom"/>
              </v:shape>
            </w:pict>
          </mc:Fallback>
        </mc:AlternateContent>
      </w:r>
      <w:r w:rsidR="00581AC4" w:rsidRPr="000B15F3">
        <w:rPr>
          <w:rFonts w:ascii="Arial" w:hAnsi="Arial" w:cs="Arial"/>
          <w:sz w:val="22"/>
          <w:szCs w:val="22"/>
        </w:rPr>
        <w:br/>
      </w:r>
      <w:r w:rsidR="00507C32" w:rsidRPr="000B15F3">
        <w:rPr>
          <w:rFonts w:ascii="Arial" w:hAnsi="Arial" w:cs="Arial"/>
          <w:color w:val="000000"/>
          <w:sz w:val="22"/>
          <w:szCs w:val="22"/>
        </w:rPr>
        <w:t xml:space="preserve">Artificial </w:t>
      </w:r>
      <w:r w:rsidR="00ED2C74" w:rsidRPr="000B15F3">
        <w:rPr>
          <w:rFonts w:ascii="Arial" w:hAnsi="Arial" w:cs="Arial"/>
          <w:color w:val="000000"/>
          <w:sz w:val="22"/>
          <w:szCs w:val="22"/>
        </w:rPr>
        <w:t>i</w:t>
      </w:r>
      <w:r w:rsidR="00507C32" w:rsidRPr="000B15F3">
        <w:rPr>
          <w:rFonts w:ascii="Arial" w:hAnsi="Arial" w:cs="Arial"/>
          <w:color w:val="000000"/>
          <w:sz w:val="22"/>
          <w:szCs w:val="22"/>
        </w:rPr>
        <w:t xml:space="preserve">ntelligent </w:t>
      </w:r>
      <w:r w:rsidR="00ED2C74" w:rsidRPr="000B15F3">
        <w:rPr>
          <w:rFonts w:ascii="Arial" w:hAnsi="Arial" w:cs="Arial"/>
          <w:color w:val="000000"/>
          <w:sz w:val="22"/>
          <w:szCs w:val="22"/>
        </w:rPr>
        <w:t>c</w:t>
      </w:r>
      <w:r w:rsidR="00507C32" w:rsidRPr="000B15F3">
        <w:rPr>
          <w:rFonts w:ascii="Arial" w:hAnsi="Arial" w:cs="Arial"/>
          <w:color w:val="000000"/>
          <w:sz w:val="22"/>
          <w:szCs w:val="22"/>
        </w:rPr>
        <w:t xml:space="preserve">hatbots are becoming a more prevalent form of service technology in a variety of scenarios in industries ranging from banking, customer services, logistics and education. </w:t>
      </w:r>
      <w:r w:rsidR="00507C32" w:rsidRPr="000B15F3">
        <w:rPr>
          <w:rFonts w:ascii="Arial" w:hAnsi="Arial" w:cs="Arial"/>
          <w:color w:val="212121"/>
          <w:sz w:val="22"/>
          <w:szCs w:val="22"/>
        </w:rPr>
        <w:t>Traditional computer interfaces require structured and predictable input in order to function properly</w:t>
      </w:r>
      <w:r w:rsidR="00ED2C74" w:rsidRPr="000B15F3">
        <w:rPr>
          <w:rFonts w:ascii="Arial" w:hAnsi="Arial" w:cs="Arial"/>
          <w:color w:val="212121"/>
          <w:sz w:val="22"/>
          <w:szCs w:val="22"/>
        </w:rPr>
        <w:t>,</w:t>
      </w:r>
      <w:r w:rsidR="00507C32" w:rsidRPr="000B15F3">
        <w:rPr>
          <w:rFonts w:ascii="Arial" w:hAnsi="Arial" w:cs="Arial"/>
          <w:color w:val="212121"/>
          <w:sz w:val="22"/>
          <w:szCs w:val="22"/>
        </w:rPr>
        <w:t xml:space="preserve"> making the</w:t>
      </w:r>
      <w:r w:rsidR="005E3479" w:rsidRPr="000B15F3">
        <w:rPr>
          <w:rFonts w:ascii="Arial" w:hAnsi="Arial" w:cs="Arial"/>
          <w:color w:val="212121"/>
          <w:sz w:val="22"/>
          <w:szCs w:val="22"/>
        </w:rPr>
        <w:t>ir</w:t>
      </w:r>
      <w:r w:rsidR="00507C32" w:rsidRPr="000B15F3">
        <w:rPr>
          <w:rFonts w:ascii="Arial" w:hAnsi="Arial" w:cs="Arial"/>
          <w:color w:val="212121"/>
          <w:sz w:val="22"/>
          <w:szCs w:val="22"/>
        </w:rPr>
        <w:t xml:space="preserve"> use unnatural and </w:t>
      </w:r>
      <w:r w:rsidR="005E3479" w:rsidRPr="000B15F3">
        <w:rPr>
          <w:rFonts w:ascii="Arial" w:hAnsi="Arial" w:cs="Arial"/>
          <w:color w:val="212121"/>
          <w:sz w:val="22"/>
          <w:szCs w:val="22"/>
        </w:rPr>
        <w:t>non-user friendly</w:t>
      </w:r>
      <w:r w:rsidR="00507C32" w:rsidRPr="000B15F3">
        <w:rPr>
          <w:rFonts w:ascii="Arial" w:hAnsi="Arial" w:cs="Arial"/>
          <w:color w:val="212121"/>
          <w:sz w:val="22"/>
          <w:szCs w:val="22"/>
        </w:rPr>
        <w:t xml:space="preserve">. If users </w:t>
      </w:r>
      <w:r w:rsidR="00C3655F" w:rsidRPr="000B15F3">
        <w:rPr>
          <w:rFonts w:ascii="Arial" w:hAnsi="Arial" w:cs="Arial"/>
          <w:color w:val="212121"/>
          <w:sz w:val="22"/>
          <w:szCs w:val="22"/>
        </w:rPr>
        <w:t xml:space="preserve">are not able to </w:t>
      </w:r>
      <w:r w:rsidR="00507C32" w:rsidRPr="000B15F3">
        <w:rPr>
          <w:rFonts w:ascii="Arial" w:hAnsi="Arial" w:cs="Arial"/>
          <w:color w:val="212121"/>
          <w:sz w:val="22"/>
          <w:szCs w:val="22"/>
        </w:rPr>
        <w:t>easily understand th</w:t>
      </w:r>
      <w:r w:rsidR="005E3479" w:rsidRPr="000B15F3">
        <w:rPr>
          <w:rFonts w:ascii="Arial" w:hAnsi="Arial" w:cs="Arial"/>
          <w:color w:val="212121"/>
          <w:sz w:val="22"/>
          <w:szCs w:val="22"/>
        </w:rPr>
        <w:t>eir</w:t>
      </w:r>
      <w:r w:rsidR="00507C32" w:rsidRPr="000B15F3">
        <w:rPr>
          <w:rFonts w:ascii="Arial" w:hAnsi="Arial" w:cs="Arial"/>
          <w:color w:val="212121"/>
          <w:sz w:val="22"/>
          <w:szCs w:val="22"/>
        </w:rPr>
        <w:t xml:space="preserve"> structured input, they encounter difficulty in figuring out how to make a query using such a system. An ideal interface should be able to infer what users want, based on the natural language used by the user(s), be it in the format of textual input or </w:t>
      </w:r>
      <w:proofErr w:type="spellStart"/>
      <w:r w:rsidR="00507C32" w:rsidRPr="000B15F3">
        <w:rPr>
          <w:rFonts w:ascii="Arial" w:hAnsi="Arial" w:cs="Arial"/>
          <w:color w:val="212121"/>
          <w:sz w:val="22"/>
          <w:szCs w:val="22"/>
        </w:rPr>
        <w:t>speech</w:t>
      </w:r>
      <w:r w:rsidR="000B15F3">
        <w:rPr>
          <w:rFonts w:ascii="Arial" w:hAnsi="Arial" w:cs="Arial"/>
          <w:sz w:val="22"/>
          <w:szCs w:val="22"/>
        </w:rPr>
        <w:t>.</w:t>
      </w:r>
      <w:r w:rsidR="00507C32" w:rsidRPr="000B15F3">
        <w:rPr>
          <w:rFonts w:ascii="Arial" w:hAnsi="Arial" w:cs="Arial"/>
          <w:color w:val="000000"/>
          <w:sz w:val="22"/>
          <w:szCs w:val="22"/>
        </w:rPr>
        <w:t>This</w:t>
      </w:r>
      <w:proofErr w:type="spellEnd"/>
      <w:r w:rsidR="00507C32" w:rsidRPr="000B15F3">
        <w:rPr>
          <w:rFonts w:ascii="Arial" w:hAnsi="Arial" w:cs="Arial"/>
          <w:color w:val="000000"/>
          <w:sz w:val="22"/>
          <w:szCs w:val="22"/>
        </w:rPr>
        <w:t xml:space="preserve"> project proposes and implements an artificial intelligent chatbot system for the</w:t>
      </w:r>
      <w:r w:rsidR="00C3655F" w:rsidRPr="000B15F3">
        <w:rPr>
          <w:rFonts w:ascii="Arial" w:hAnsi="Arial" w:cs="Arial"/>
          <w:color w:val="000000"/>
          <w:sz w:val="22"/>
          <w:szCs w:val="22"/>
        </w:rPr>
        <w:t xml:space="preserve"> National University of Singapore (</w:t>
      </w:r>
      <w:r w:rsidR="00507C32" w:rsidRPr="000B15F3">
        <w:rPr>
          <w:rFonts w:ascii="Arial" w:hAnsi="Arial" w:cs="Arial"/>
          <w:color w:val="000000"/>
          <w:sz w:val="22"/>
          <w:szCs w:val="22"/>
        </w:rPr>
        <w:t>I</w:t>
      </w:r>
      <w:r w:rsidR="00C3655F" w:rsidRPr="000B15F3">
        <w:rPr>
          <w:rFonts w:ascii="Arial" w:hAnsi="Arial" w:cs="Arial"/>
          <w:color w:val="000000"/>
          <w:sz w:val="22"/>
          <w:szCs w:val="22"/>
        </w:rPr>
        <w:t xml:space="preserve">nstitute of </w:t>
      </w:r>
      <w:r w:rsidR="00507C32" w:rsidRPr="000B15F3">
        <w:rPr>
          <w:rFonts w:ascii="Arial" w:hAnsi="Arial" w:cs="Arial"/>
          <w:color w:val="000000"/>
          <w:sz w:val="22"/>
          <w:szCs w:val="22"/>
        </w:rPr>
        <w:t>S</w:t>
      </w:r>
      <w:r w:rsidR="00C3655F" w:rsidRPr="000B15F3">
        <w:rPr>
          <w:rFonts w:ascii="Arial" w:hAnsi="Arial" w:cs="Arial"/>
          <w:color w:val="000000"/>
          <w:sz w:val="22"/>
          <w:szCs w:val="22"/>
        </w:rPr>
        <w:t xml:space="preserve">ystems </w:t>
      </w:r>
      <w:r w:rsidR="00507C32" w:rsidRPr="000B15F3">
        <w:rPr>
          <w:rFonts w:ascii="Arial" w:hAnsi="Arial" w:cs="Arial"/>
          <w:color w:val="000000"/>
          <w:sz w:val="22"/>
          <w:szCs w:val="22"/>
        </w:rPr>
        <w:t>S</w:t>
      </w:r>
      <w:r w:rsidR="00C3655F" w:rsidRPr="000B15F3">
        <w:rPr>
          <w:rFonts w:ascii="Arial" w:hAnsi="Arial" w:cs="Arial"/>
          <w:color w:val="000000"/>
          <w:sz w:val="22"/>
          <w:szCs w:val="22"/>
        </w:rPr>
        <w:t>cience)</w:t>
      </w:r>
      <w:r w:rsidR="00507C32" w:rsidRPr="000B15F3">
        <w:rPr>
          <w:rFonts w:ascii="Arial" w:hAnsi="Arial" w:cs="Arial"/>
          <w:color w:val="000000"/>
          <w:sz w:val="22"/>
          <w:szCs w:val="22"/>
        </w:rPr>
        <w:t xml:space="preserve"> website (</w:t>
      </w:r>
      <w:hyperlink r:id="rId8" w:history="1">
        <w:r w:rsidR="00507C32" w:rsidRPr="000B15F3">
          <w:rPr>
            <w:rStyle w:val="af3"/>
            <w:rFonts w:ascii="Arial" w:hAnsi="Arial" w:cs="Arial"/>
            <w:color w:val="1155CC"/>
            <w:sz w:val="22"/>
            <w:szCs w:val="22"/>
          </w:rPr>
          <w:t>https://www.iss.nus.edu.sg/</w:t>
        </w:r>
      </w:hyperlink>
      <w:r w:rsidR="00507C32" w:rsidRPr="000B15F3">
        <w:rPr>
          <w:rFonts w:ascii="Arial" w:hAnsi="Arial" w:cs="Arial"/>
          <w:color w:val="000000"/>
          <w:sz w:val="22"/>
          <w:szCs w:val="22"/>
        </w:rPr>
        <w:t xml:space="preserve">) that allows users to enter textual-based queries that the system will respond with relevant information. The </w:t>
      </w:r>
      <w:r w:rsidR="00ED2C74" w:rsidRPr="000B15F3">
        <w:rPr>
          <w:rFonts w:ascii="Arial" w:hAnsi="Arial" w:cs="Arial"/>
          <w:color w:val="000000"/>
          <w:sz w:val="22"/>
          <w:szCs w:val="22"/>
        </w:rPr>
        <w:t xml:space="preserve">purpose </w:t>
      </w:r>
      <w:proofErr w:type="spellStart"/>
      <w:r w:rsidR="00ED2C74" w:rsidRPr="000B15F3">
        <w:rPr>
          <w:rFonts w:ascii="Arial" w:hAnsi="Arial" w:cs="Arial"/>
          <w:color w:val="000000"/>
          <w:sz w:val="22"/>
          <w:szCs w:val="22"/>
        </w:rPr>
        <w:t>ofthe</w:t>
      </w:r>
      <w:proofErr w:type="spellEnd"/>
      <w:r w:rsidR="00507C32" w:rsidRPr="000B15F3">
        <w:rPr>
          <w:rFonts w:ascii="Arial" w:hAnsi="Arial" w:cs="Arial"/>
          <w:color w:val="000000"/>
          <w:sz w:val="22"/>
          <w:szCs w:val="22"/>
        </w:rPr>
        <w:t xml:space="preserve"> chatbot system is to allow users to search for the more common information normally termed as  frequently asked questions (FAQ</w:t>
      </w:r>
      <w:r w:rsidR="00ED2C74" w:rsidRPr="000B15F3">
        <w:rPr>
          <w:rFonts w:ascii="Arial" w:hAnsi="Arial" w:cs="Arial"/>
          <w:color w:val="000000"/>
          <w:sz w:val="22"/>
          <w:szCs w:val="22"/>
        </w:rPr>
        <w:t>s</w:t>
      </w:r>
      <w:r w:rsidR="00507C32" w:rsidRPr="000B15F3">
        <w:rPr>
          <w:rFonts w:ascii="Arial" w:hAnsi="Arial" w:cs="Arial"/>
          <w:color w:val="000000"/>
          <w:sz w:val="22"/>
          <w:szCs w:val="22"/>
        </w:rPr>
        <w:t xml:space="preserve">) in a more efficient and responsive way that accommodates for differences in syntax of questioning grammar but is still able to return a relevant response based on keywords in the query </w:t>
      </w:r>
      <w:r w:rsidR="00ED2C74" w:rsidRPr="000B15F3">
        <w:rPr>
          <w:rFonts w:ascii="Arial" w:hAnsi="Arial" w:cs="Arial"/>
          <w:color w:val="000000"/>
          <w:sz w:val="22"/>
          <w:szCs w:val="22"/>
        </w:rPr>
        <w:t>via</w:t>
      </w:r>
      <w:r w:rsidR="00507C32" w:rsidRPr="000B15F3">
        <w:rPr>
          <w:rFonts w:ascii="Arial" w:hAnsi="Arial" w:cs="Arial"/>
          <w:color w:val="000000"/>
          <w:sz w:val="22"/>
          <w:szCs w:val="22"/>
        </w:rPr>
        <w:t xml:space="preserve"> Natural Language Processing (NLP). </w:t>
      </w:r>
      <w:r w:rsidR="00C3655F" w:rsidRPr="000B15F3">
        <w:rPr>
          <w:rFonts w:ascii="Arial" w:hAnsi="Arial" w:cs="Arial"/>
          <w:color w:val="000000"/>
          <w:sz w:val="22"/>
          <w:szCs w:val="22"/>
        </w:rPr>
        <w:t xml:space="preserve">The effectiveness of such a system is reviewed based on efficiency of performance and effectiveness of functionality. Based on the review, we suggest some proposals </w:t>
      </w:r>
      <w:r w:rsidR="000B15F3" w:rsidRPr="000B15F3">
        <w:rPr>
          <w:rFonts w:ascii="Arial" w:hAnsi="Arial" w:cs="Arial"/>
          <w:color w:val="000000"/>
          <w:sz w:val="22"/>
          <w:szCs w:val="22"/>
        </w:rPr>
        <w:t>to improve the robustness of the system.</w:t>
      </w:r>
    </w:p>
    <w:p w14:paraId="13784199" w14:textId="65E9CB8F" w:rsidR="00F9063E" w:rsidRPr="000B15F3" w:rsidRDefault="00F9063E" w:rsidP="000B15F3">
      <w:pPr>
        <w:pStyle w:val="3"/>
        <w:tabs>
          <w:tab w:val="clear" w:pos="990"/>
          <w:tab w:val="left" w:pos="567"/>
        </w:tabs>
        <w:spacing w:before="0" w:line="480" w:lineRule="auto"/>
        <w:ind w:left="0" w:firstLine="363"/>
        <w:rPr>
          <w:rFonts w:ascii="Arial" w:hAnsi="Arial" w:cs="Arial"/>
          <w:color w:val="000000"/>
          <w:sz w:val="22"/>
          <w:szCs w:val="22"/>
          <w:lang w:val="en-SG"/>
        </w:rPr>
      </w:pPr>
    </w:p>
    <w:p w14:paraId="553309DC" w14:textId="01D7906B" w:rsidR="00507C32" w:rsidRDefault="00507C32" w:rsidP="000B15F3">
      <w:pPr>
        <w:spacing w:line="480" w:lineRule="auto"/>
        <w:ind w:firstLine="363"/>
        <w:jc w:val="both"/>
      </w:pPr>
    </w:p>
    <w:p w14:paraId="45CBFEDC" w14:textId="77777777" w:rsidR="000B15F3" w:rsidRPr="000B15F3" w:rsidRDefault="000B15F3" w:rsidP="000B15F3">
      <w:pPr>
        <w:spacing w:line="480" w:lineRule="auto"/>
        <w:ind w:firstLine="363"/>
        <w:jc w:val="both"/>
      </w:pPr>
    </w:p>
    <w:p w14:paraId="07793E83" w14:textId="77777777" w:rsidR="00F9063E" w:rsidRPr="000B15F3" w:rsidRDefault="00F9063E" w:rsidP="000B15F3">
      <w:pPr>
        <w:widowControl w:val="0"/>
        <w:spacing w:line="480" w:lineRule="auto"/>
        <w:ind w:firstLine="363"/>
        <w:jc w:val="both"/>
        <w:rPr>
          <w:rFonts w:eastAsia="Garamond"/>
          <w:b/>
        </w:rPr>
      </w:pPr>
    </w:p>
    <w:p w14:paraId="6276793F" w14:textId="1BC9276D" w:rsidR="007E1507" w:rsidRPr="000B15F3" w:rsidRDefault="007E1507" w:rsidP="000B15F3">
      <w:pPr>
        <w:pStyle w:val="3"/>
        <w:spacing w:before="0" w:line="480" w:lineRule="auto"/>
        <w:ind w:left="0" w:firstLine="363"/>
        <w:rPr>
          <w:rFonts w:ascii="Arial" w:hAnsi="Arial" w:cs="Arial"/>
          <w:sz w:val="22"/>
          <w:szCs w:val="22"/>
        </w:rPr>
      </w:pPr>
    </w:p>
    <w:p w14:paraId="0EFA4011" w14:textId="77777777" w:rsidR="007E1507" w:rsidRPr="000B15F3" w:rsidRDefault="007E1507" w:rsidP="000B15F3">
      <w:pPr>
        <w:spacing w:line="480" w:lineRule="auto"/>
        <w:ind w:firstLine="363"/>
        <w:jc w:val="both"/>
      </w:pPr>
    </w:p>
    <w:p w14:paraId="2011B04A" w14:textId="5E6CDC4B" w:rsidR="000A08E3" w:rsidRPr="000B15F3" w:rsidRDefault="004D093B" w:rsidP="000B15F3">
      <w:pPr>
        <w:pStyle w:val="3"/>
        <w:numPr>
          <w:ilvl w:val="0"/>
          <w:numId w:val="15"/>
        </w:numPr>
        <w:spacing w:before="0" w:line="480" w:lineRule="auto"/>
        <w:ind w:left="0" w:firstLine="363"/>
        <w:rPr>
          <w:rFonts w:ascii="Arial" w:hAnsi="Arial" w:cs="Arial"/>
          <w:sz w:val="22"/>
          <w:szCs w:val="22"/>
        </w:rPr>
      </w:pPr>
      <w:bookmarkStart w:id="114" w:name="_Toc10234445"/>
      <w:ins w:id="115" w:author="prem chandran" w:date="2019-05-31T22:36:00Z">
        <w:r>
          <w:rPr>
            <w:rFonts w:ascii="Arial" w:hAnsi="Arial" w:cs="Arial"/>
            <w:sz w:val="22"/>
            <w:szCs w:val="22"/>
          </w:rPr>
          <w:lastRenderedPageBreak/>
          <w:t xml:space="preserve"> </w:t>
        </w:r>
      </w:ins>
      <w:r w:rsidR="00FA0EB5" w:rsidRPr="000B15F3">
        <w:rPr>
          <w:rFonts w:ascii="Arial" w:hAnsi="Arial" w:cs="Arial"/>
          <w:sz w:val="22"/>
          <w:szCs w:val="22"/>
        </w:rPr>
        <w:t>I</w:t>
      </w:r>
      <w:r w:rsidR="000A08E3" w:rsidRPr="000B15F3">
        <w:rPr>
          <w:rFonts w:ascii="Arial" w:hAnsi="Arial" w:cs="Arial"/>
          <w:sz w:val="22"/>
          <w:szCs w:val="22"/>
        </w:rPr>
        <w:t>NTRODUCTION</w:t>
      </w:r>
      <w:bookmarkEnd w:id="114"/>
    </w:p>
    <w:p w14:paraId="2EE5B3B8" w14:textId="30D677F9" w:rsidR="000A08E3" w:rsidRPr="000B15F3" w:rsidDel="000B15F3" w:rsidRDefault="000A08E3" w:rsidP="000B15F3">
      <w:pPr>
        <w:pStyle w:val="af8"/>
        <w:spacing w:before="0" w:beforeAutospacing="0" w:after="0" w:afterAutospacing="0" w:line="480" w:lineRule="auto"/>
        <w:ind w:firstLine="363"/>
        <w:jc w:val="both"/>
        <w:rPr>
          <w:del w:id="116" w:author="Lin Pamela (IFAP BE TS IE)" w:date="2019-05-31T17:49:00Z"/>
          <w:rFonts w:ascii="Arial" w:hAnsi="Arial" w:cs="Arial"/>
          <w:sz w:val="22"/>
          <w:szCs w:val="22"/>
        </w:rPr>
      </w:pPr>
      <w:r w:rsidRPr="000B15F3">
        <w:rPr>
          <w:rFonts w:ascii="Arial" w:hAnsi="Arial" w:cs="Arial"/>
          <w:color w:val="000000"/>
          <w:sz w:val="22"/>
          <w:szCs w:val="22"/>
        </w:rPr>
        <w:t xml:space="preserve">One of the more impactful and </w:t>
      </w:r>
      <w:r w:rsidR="000B15F3">
        <w:rPr>
          <w:rFonts w:ascii="Arial" w:hAnsi="Arial" w:cs="Arial"/>
          <w:color w:val="000000"/>
          <w:sz w:val="22"/>
          <w:szCs w:val="22"/>
        </w:rPr>
        <w:t>common applications of the chat</w:t>
      </w:r>
      <w:r w:rsidRPr="000B15F3">
        <w:rPr>
          <w:rFonts w:ascii="Arial" w:hAnsi="Arial" w:cs="Arial"/>
          <w:color w:val="000000"/>
          <w:sz w:val="22"/>
          <w:szCs w:val="22"/>
        </w:rPr>
        <w:t xml:space="preserve">bot technology is the </w:t>
      </w:r>
      <w:r w:rsidR="000B15F3">
        <w:rPr>
          <w:rFonts w:ascii="Arial" w:hAnsi="Arial" w:cs="Arial"/>
          <w:color w:val="000000"/>
          <w:sz w:val="22"/>
          <w:szCs w:val="22"/>
        </w:rPr>
        <w:t>i</w:t>
      </w:r>
      <w:r w:rsidRPr="000B15F3">
        <w:rPr>
          <w:rFonts w:ascii="Arial" w:hAnsi="Arial" w:cs="Arial"/>
          <w:color w:val="000000"/>
          <w:sz w:val="22"/>
          <w:szCs w:val="22"/>
        </w:rPr>
        <w:t xml:space="preserve">nformation retrieval from websites. Normally in searching for specific information on a website, the </w:t>
      </w:r>
      <w:r w:rsidR="000B15F3">
        <w:rPr>
          <w:rFonts w:ascii="Arial" w:hAnsi="Arial" w:cs="Arial"/>
          <w:color w:val="000000"/>
          <w:sz w:val="22"/>
          <w:szCs w:val="22"/>
        </w:rPr>
        <w:t>user</w:t>
      </w:r>
      <w:r w:rsidR="000B15F3" w:rsidRPr="000B15F3">
        <w:rPr>
          <w:rFonts w:ascii="Arial" w:hAnsi="Arial" w:cs="Arial"/>
          <w:color w:val="000000"/>
          <w:sz w:val="22"/>
          <w:szCs w:val="22"/>
        </w:rPr>
        <w:t xml:space="preserve"> </w:t>
      </w:r>
      <w:r w:rsidRPr="000B15F3">
        <w:rPr>
          <w:rFonts w:ascii="Arial" w:hAnsi="Arial" w:cs="Arial"/>
          <w:color w:val="000000"/>
          <w:sz w:val="22"/>
          <w:szCs w:val="22"/>
        </w:rPr>
        <w:t>has to scan and peruse through the information to make sense of it. This is a time-consuming process that can cause cognitive overload on the person, which if needs to be a repetitive process where</w:t>
      </w:r>
      <w:r w:rsidR="00C61AC6" w:rsidRPr="000B15F3">
        <w:rPr>
          <w:rFonts w:ascii="Arial" w:hAnsi="Arial" w:cs="Arial"/>
          <w:color w:val="000000"/>
          <w:sz w:val="22"/>
          <w:szCs w:val="22"/>
        </w:rPr>
        <w:t xml:space="preserve"> if</w:t>
      </w:r>
      <w:r w:rsidRPr="000B15F3">
        <w:rPr>
          <w:rFonts w:ascii="Arial" w:hAnsi="Arial" w:cs="Arial"/>
          <w:color w:val="000000"/>
          <w:sz w:val="22"/>
          <w:szCs w:val="22"/>
        </w:rPr>
        <w:t xml:space="preserve"> many different queries needs clarification, will lead to a detrimental human performance over time. One way to improve </w:t>
      </w:r>
      <w:r w:rsidR="000B15F3">
        <w:rPr>
          <w:rFonts w:ascii="Arial" w:hAnsi="Arial" w:cs="Arial"/>
          <w:color w:val="000000"/>
          <w:sz w:val="22"/>
          <w:szCs w:val="22"/>
        </w:rPr>
        <w:t xml:space="preserve">the </w:t>
      </w:r>
      <w:r w:rsidRPr="000B15F3">
        <w:rPr>
          <w:rFonts w:ascii="Arial" w:hAnsi="Arial" w:cs="Arial"/>
          <w:color w:val="000000"/>
          <w:sz w:val="22"/>
          <w:szCs w:val="22"/>
        </w:rPr>
        <w:t xml:space="preserve">efficiency </w:t>
      </w:r>
      <w:r w:rsidR="000B15F3">
        <w:rPr>
          <w:rFonts w:ascii="Arial" w:hAnsi="Arial" w:cs="Arial"/>
          <w:color w:val="000000"/>
          <w:sz w:val="22"/>
          <w:szCs w:val="22"/>
        </w:rPr>
        <w:t>of</w:t>
      </w:r>
      <w:r w:rsidR="000B15F3" w:rsidRPr="000B15F3">
        <w:rPr>
          <w:rFonts w:ascii="Arial" w:hAnsi="Arial" w:cs="Arial"/>
          <w:color w:val="000000"/>
          <w:sz w:val="22"/>
          <w:szCs w:val="22"/>
        </w:rPr>
        <w:t xml:space="preserve"> </w:t>
      </w:r>
      <w:r w:rsidRPr="000B15F3">
        <w:rPr>
          <w:rFonts w:ascii="Arial" w:hAnsi="Arial" w:cs="Arial"/>
          <w:color w:val="000000"/>
          <w:sz w:val="22"/>
          <w:szCs w:val="22"/>
        </w:rPr>
        <w:t>information retraction from websites is to leverage on the affordances of chat</w:t>
      </w:r>
      <w:del w:id="117" w:author="Lin Pamela (IFAP BE TS IE)" w:date="2019-05-31T17:49:00Z">
        <w:r w:rsidRPr="000B15F3" w:rsidDel="000B15F3">
          <w:rPr>
            <w:rFonts w:ascii="Arial" w:hAnsi="Arial" w:cs="Arial"/>
            <w:color w:val="000000"/>
            <w:sz w:val="22"/>
            <w:szCs w:val="22"/>
          </w:rPr>
          <w:delText>-</w:delText>
        </w:r>
      </w:del>
      <w:r w:rsidRPr="000B15F3">
        <w:rPr>
          <w:rFonts w:ascii="Arial" w:hAnsi="Arial" w:cs="Arial"/>
          <w:color w:val="000000"/>
          <w:sz w:val="22"/>
          <w:szCs w:val="22"/>
        </w:rPr>
        <w:t>bot technology. Such chat</w:t>
      </w:r>
      <w:del w:id="118" w:author="Lin Pamela (IFAP BE TS IE)" w:date="2019-05-31T17:49:00Z">
        <w:r w:rsidRPr="000B15F3" w:rsidDel="000B15F3">
          <w:rPr>
            <w:rFonts w:ascii="Arial" w:hAnsi="Arial" w:cs="Arial"/>
            <w:color w:val="000000"/>
            <w:sz w:val="22"/>
            <w:szCs w:val="22"/>
          </w:rPr>
          <w:delText>-</w:delText>
        </w:r>
      </w:del>
      <w:r w:rsidRPr="000B15F3">
        <w:rPr>
          <w:rFonts w:ascii="Arial" w:hAnsi="Arial" w:cs="Arial"/>
          <w:color w:val="000000"/>
          <w:sz w:val="22"/>
          <w:szCs w:val="22"/>
        </w:rPr>
        <w:t xml:space="preserve">bot systems respond to queries made by voice and text purely </w:t>
      </w:r>
      <w:r w:rsidR="00C61AC6" w:rsidRPr="000B15F3">
        <w:rPr>
          <w:rFonts w:ascii="Arial" w:hAnsi="Arial" w:cs="Arial"/>
          <w:color w:val="000000"/>
          <w:sz w:val="22"/>
          <w:szCs w:val="22"/>
        </w:rPr>
        <w:t>by a process of information extraction based on the user’s input to return back to the user information that either directly responds to the user’s query or at least showing a range of returned information relevant to the original query.</w:t>
      </w:r>
      <w:ins w:id="119" w:author="Lin Pamela (IFAP BE TS IE)" w:date="2019-05-31T17:50:00Z">
        <w:r w:rsidR="000B15F3">
          <w:rPr>
            <w:rFonts w:ascii="Arial" w:hAnsi="Arial" w:cs="Arial"/>
            <w:color w:val="000000"/>
            <w:sz w:val="22"/>
            <w:szCs w:val="22"/>
          </w:rPr>
          <w:t xml:space="preserve"> </w:t>
        </w:r>
      </w:ins>
    </w:p>
    <w:p w14:paraId="0926EFD6" w14:textId="2EC545C1" w:rsidR="00C61AC6" w:rsidRPr="000B15F3" w:rsidRDefault="00C61AC6" w:rsidP="000B15F3">
      <w:pPr>
        <w:pStyle w:val="af8"/>
        <w:spacing w:before="0" w:beforeAutospacing="0" w:after="0" w:afterAutospacing="0" w:line="480" w:lineRule="auto"/>
        <w:ind w:firstLine="363"/>
        <w:jc w:val="both"/>
        <w:rPr>
          <w:rFonts w:ascii="Arial" w:hAnsi="Arial" w:cs="Arial"/>
          <w:sz w:val="22"/>
          <w:szCs w:val="22"/>
        </w:rPr>
      </w:pPr>
      <w:r w:rsidRPr="000B15F3">
        <w:rPr>
          <w:rFonts w:ascii="Arial" w:hAnsi="Arial" w:cs="Arial"/>
          <w:color w:val="000000"/>
          <w:sz w:val="22"/>
          <w:szCs w:val="22"/>
        </w:rPr>
        <w:t>The returned responses maybe in the form of textual input or audio feedback. For the purposes and scope of this project undertaking, a text-based chatbot</w:t>
      </w:r>
      <w:r w:rsidR="00B5399B">
        <w:rPr>
          <w:rFonts w:ascii="Arial" w:hAnsi="Arial" w:cs="Arial"/>
          <w:color w:val="000000"/>
          <w:sz w:val="22"/>
          <w:szCs w:val="22"/>
        </w:rPr>
        <w:t xml:space="preserve"> is designed and implemented</w:t>
      </w:r>
      <w:r w:rsidRPr="000B15F3">
        <w:rPr>
          <w:rFonts w:ascii="Arial" w:hAnsi="Arial" w:cs="Arial"/>
          <w:color w:val="000000"/>
          <w:sz w:val="22"/>
          <w:szCs w:val="22"/>
        </w:rPr>
        <w:t>.</w:t>
      </w:r>
    </w:p>
    <w:p w14:paraId="3D2C7375" w14:textId="77777777" w:rsidR="000A08E3" w:rsidRPr="000B15F3" w:rsidRDefault="000A08E3" w:rsidP="000B15F3">
      <w:pPr>
        <w:spacing w:line="480" w:lineRule="auto"/>
        <w:ind w:firstLine="363"/>
        <w:jc w:val="both"/>
      </w:pPr>
    </w:p>
    <w:p w14:paraId="6D5632A2" w14:textId="20ACB6BE" w:rsidR="000A08E3" w:rsidRPr="000B15F3" w:rsidRDefault="000A08E3" w:rsidP="000B15F3">
      <w:pPr>
        <w:pStyle w:val="af8"/>
        <w:spacing w:before="0" w:beforeAutospacing="0" w:after="0" w:afterAutospacing="0" w:line="480" w:lineRule="auto"/>
        <w:ind w:firstLine="363"/>
        <w:jc w:val="both"/>
        <w:rPr>
          <w:rFonts w:ascii="Arial" w:hAnsi="Arial" w:cs="Arial"/>
          <w:sz w:val="22"/>
          <w:szCs w:val="22"/>
        </w:rPr>
      </w:pPr>
      <w:r w:rsidRPr="000B15F3">
        <w:rPr>
          <w:rFonts w:ascii="Arial" w:hAnsi="Arial" w:cs="Arial"/>
          <w:color w:val="000000"/>
          <w:sz w:val="22"/>
          <w:szCs w:val="22"/>
        </w:rPr>
        <w:t>This project proposes and implements an artificial intelligent chatbot system for the ISS website (</w:t>
      </w:r>
      <w:hyperlink r:id="rId9" w:history="1">
        <w:r w:rsidRPr="000B15F3">
          <w:rPr>
            <w:rStyle w:val="af3"/>
            <w:rFonts w:ascii="Arial" w:hAnsi="Arial" w:cs="Arial"/>
            <w:color w:val="1155CC"/>
            <w:sz w:val="22"/>
            <w:szCs w:val="22"/>
          </w:rPr>
          <w:t>https://www.iss.nus.edu.sg/</w:t>
        </w:r>
      </w:hyperlink>
      <w:r w:rsidRPr="000B15F3">
        <w:rPr>
          <w:rFonts w:ascii="Arial" w:hAnsi="Arial" w:cs="Arial"/>
          <w:color w:val="000000"/>
          <w:sz w:val="22"/>
          <w:szCs w:val="22"/>
        </w:rPr>
        <w:t xml:space="preserve">) that allows users to enter textual-based queries that the system will respond with relevant information. The intent behind this chatbot system is to allow users to search for the more common information normally termed as  frequently asked questions (FAQ) in a more efficient and responsive way that accommodates for differences in syntax of questioning grammar but is still able to return a relevant response based on keywords in the query </w:t>
      </w:r>
      <w:r w:rsidR="00B5399B">
        <w:rPr>
          <w:rFonts w:ascii="Arial" w:hAnsi="Arial" w:cs="Arial"/>
          <w:color w:val="000000"/>
          <w:sz w:val="22"/>
          <w:szCs w:val="22"/>
        </w:rPr>
        <w:t>via</w:t>
      </w:r>
      <w:r w:rsidRPr="000B15F3">
        <w:rPr>
          <w:rFonts w:ascii="Arial" w:hAnsi="Arial" w:cs="Arial"/>
          <w:color w:val="000000"/>
          <w:sz w:val="22"/>
          <w:szCs w:val="22"/>
        </w:rPr>
        <w:t xml:space="preserve"> Natural Language Processing (NLP). The limitation of an FAQ is there is a still a need to the user to visually scour through the information to search for the relevance to their intent and some of their intents may not have been captured in the information.</w:t>
      </w:r>
    </w:p>
    <w:p w14:paraId="1EE1569B" w14:textId="77777777" w:rsidR="000A08E3" w:rsidRPr="000B15F3" w:rsidRDefault="000A08E3" w:rsidP="000B15F3">
      <w:pPr>
        <w:spacing w:line="480" w:lineRule="auto"/>
        <w:ind w:firstLine="363"/>
        <w:jc w:val="both"/>
      </w:pPr>
    </w:p>
    <w:p w14:paraId="45C4458F" w14:textId="1A5402ED" w:rsidR="000A08E3" w:rsidRPr="000B15F3" w:rsidRDefault="000A08E3" w:rsidP="000B15F3">
      <w:pPr>
        <w:pStyle w:val="af8"/>
        <w:spacing w:before="0" w:beforeAutospacing="0" w:after="0" w:afterAutospacing="0" w:line="480" w:lineRule="auto"/>
        <w:ind w:firstLine="363"/>
        <w:jc w:val="both"/>
        <w:rPr>
          <w:rFonts w:ascii="Arial" w:hAnsi="Arial" w:cs="Arial"/>
          <w:sz w:val="22"/>
          <w:szCs w:val="22"/>
        </w:rPr>
      </w:pPr>
      <w:commentRangeStart w:id="120"/>
      <w:r w:rsidRPr="000B15F3">
        <w:rPr>
          <w:rFonts w:ascii="Arial" w:hAnsi="Arial" w:cs="Arial"/>
          <w:color w:val="000000"/>
          <w:sz w:val="22"/>
          <w:szCs w:val="22"/>
        </w:rPr>
        <w:lastRenderedPageBreak/>
        <w:t>As the ISS website can go through a high volume of traffic from users who may not be native English speakers who are interested in finding out more about the courses offered etc, the chatbot system can address the issue of language gaps</w:t>
      </w:r>
      <w:ins w:id="121" w:author="prem chandran" w:date="2019-05-31T21:59:00Z">
        <w:r w:rsidR="00353FC2">
          <w:rPr>
            <w:rFonts w:ascii="Arial" w:hAnsi="Arial" w:cs="Arial"/>
            <w:color w:val="000000"/>
            <w:sz w:val="22"/>
            <w:szCs w:val="22"/>
          </w:rPr>
          <w:t xml:space="preserve"> </w:t>
        </w:r>
      </w:ins>
      <w:ins w:id="122" w:author="prem chandran" w:date="2019-05-31T22:00:00Z">
        <w:r w:rsidR="00353FC2">
          <w:rPr>
            <w:rFonts w:ascii="Arial" w:hAnsi="Arial" w:cs="Arial"/>
            <w:color w:val="000000"/>
            <w:sz w:val="22"/>
            <w:szCs w:val="22"/>
          </w:rPr>
          <w:t xml:space="preserve">when queries made by such users are not typed in </w:t>
        </w:r>
      </w:ins>
      <w:ins w:id="123" w:author="prem chandran" w:date="2019-05-31T22:01:00Z">
        <w:r w:rsidR="00353FC2">
          <w:rPr>
            <w:rFonts w:ascii="Arial" w:hAnsi="Arial" w:cs="Arial"/>
            <w:color w:val="000000"/>
            <w:sz w:val="22"/>
            <w:szCs w:val="22"/>
          </w:rPr>
          <w:t>grammatically correct sentences. In such instances</w:t>
        </w:r>
      </w:ins>
      <w:del w:id="124" w:author="prem chandran" w:date="2019-05-31T22:01:00Z">
        <w:r w:rsidRPr="000B15F3" w:rsidDel="00353FC2">
          <w:rPr>
            <w:rFonts w:ascii="Arial" w:hAnsi="Arial" w:cs="Arial"/>
            <w:color w:val="000000"/>
            <w:sz w:val="22"/>
            <w:szCs w:val="22"/>
          </w:rPr>
          <w:delText xml:space="preserve"> so</w:delText>
        </w:r>
      </w:del>
      <w:r w:rsidRPr="000B15F3">
        <w:rPr>
          <w:rFonts w:ascii="Arial" w:hAnsi="Arial" w:cs="Arial"/>
          <w:color w:val="000000"/>
          <w:sz w:val="22"/>
          <w:szCs w:val="22"/>
        </w:rPr>
        <w:t xml:space="preserve"> th</w:t>
      </w:r>
      <w:ins w:id="125" w:author="prem chandran" w:date="2019-05-31T22:02:00Z">
        <w:r w:rsidR="00353FC2">
          <w:rPr>
            <w:rFonts w:ascii="Arial" w:hAnsi="Arial" w:cs="Arial"/>
            <w:color w:val="000000"/>
            <w:sz w:val="22"/>
            <w:szCs w:val="22"/>
          </w:rPr>
          <w:t>en</w:t>
        </w:r>
      </w:ins>
      <w:del w:id="126" w:author="prem chandran" w:date="2019-05-31T22:02:00Z">
        <w:r w:rsidRPr="000B15F3" w:rsidDel="00353FC2">
          <w:rPr>
            <w:rFonts w:ascii="Arial" w:hAnsi="Arial" w:cs="Arial"/>
            <w:color w:val="000000"/>
            <w:sz w:val="22"/>
            <w:szCs w:val="22"/>
          </w:rPr>
          <w:delText>at</w:delText>
        </w:r>
      </w:del>
      <w:r w:rsidRPr="000B15F3">
        <w:rPr>
          <w:rFonts w:ascii="Arial" w:hAnsi="Arial" w:cs="Arial"/>
          <w:color w:val="000000"/>
          <w:sz w:val="22"/>
          <w:szCs w:val="22"/>
        </w:rPr>
        <w:t xml:space="preserve"> closely matched information is retrieved to serve as best responses to what they intended to find and is available 24 hours a </w:t>
      </w:r>
      <w:proofErr w:type="gramStart"/>
      <w:r w:rsidRPr="000B15F3">
        <w:rPr>
          <w:rFonts w:ascii="Arial" w:hAnsi="Arial" w:cs="Arial"/>
          <w:color w:val="000000"/>
          <w:sz w:val="22"/>
          <w:szCs w:val="22"/>
        </w:rPr>
        <w:t>day ,</w:t>
      </w:r>
      <w:proofErr w:type="gramEnd"/>
      <w:r w:rsidRPr="000B15F3">
        <w:rPr>
          <w:rFonts w:ascii="Arial" w:hAnsi="Arial" w:cs="Arial"/>
          <w:color w:val="000000"/>
          <w:sz w:val="22"/>
          <w:szCs w:val="22"/>
        </w:rPr>
        <w:t xml:space="preserve"> 7 days a week,</w:t>
      </w:r>
      <w:commentRangeEnd w:id="120"/>
      <w:r w:rsidR="00B5399B">
        <w:rPr>
          <w:rStyle w:val="afa"/>
          <w:rFonts w:ascii="Arial" w:eastAsia="Arial" w:hAnsi="Arial" w:cs="Arial"/>
          <w:lang w:val="en"/>
        </w:rPr>
        <w:commentReference w:id="120"/>
      </w:r>
    </w:p>
    <w:p w14:paraId="15AD6335" w14:textId="77777777" w:rsidR="000A08E3" w:rsidRPr="000B15F3" w:rsidRDefault="000A08E3" w:rsidP="000B15F3">
      <w:pPr>
        <w:spacing w:line="480" w:lineRule="auto"/>
        <w:ind w:firstLine="363"/>
        <w:jc w:val="both"/>
      </w:pPr>
    </w:p>
    <w:p w14:paraId="746B4160" w14:textId="77777777" w:rsidR="0059337D" w:rsidRPr="000B15F3" w:rsidRDefault="0059337D" w:rsidP="000B15F3">
      <w:pPr>
        <w:pStyle w:val="3"/>
        <w:spacing w:before="0" w:line="480" w:lineRule="auto"/>
        <w:ind w:left="0" w:firstLine="363"/>
        <w:rPr>
          <w:rFonts w:ascii="Arial" w:hAnsi="Arial" w:cs="Arial"/>
          <w:sz w:val="22"/>
          <w:szCs w:val="22"/>
        </w:rPr>
      </w:pPr>
      <w:bookmarkStart w:id="127" w:name="_Hlk9849319"/>
    </w:p>
    <w:p w14:paraId="2BB4E295" w14:textId="77777777" w:rsidR="0059337D" w:rsidRPr="000B15F3" w:rsidRDefault="0059337D" w:rsidP="000B15F3">
      <w:pPr>
        <w:spacing w:line="480" w:lineRule="auto"/>
        <w:ind w:firstLine="363"/>
        <w:jc w:val="both"/>
        <w:rPr>
          <w:rFonts w:eastAsia="Garamond"/>
          <w:b/>
        </w:rPr>
      </w:pPr>
      <w:r w:rsidRPr="000B15F3">
        <w:br w:type="page"/>
      </w:r>
    </w:p>
    <w:p w14:paraId="67D9F03D" w14:textId="06959AA1" w:rsidR="00FA0EB5" w:rsidRPr="000B15F3" w:rsidRDefault="00FA0EB5" w:rsidP="000B15F3">
      <w:pPr>
        <w:pStyle w:val="3"/>
        <w:numPr>
          <w:ilvl w:val="0"/>
          <w:numId w:val="15"/>
        </w:numPr>
        <w:spacing w:before="0" w:line="480" w:lineRule="auto"/>
        <w:ind w:left="0" w:firstLine="363"/>
        <w:rPr>
          <w:rFonts w:ascii="Arial" w:hAnsi="Arial" w:cs="Arial"/>
          <w:sz w:val="22"/>
          <w:szCs w:val="22"/>
        </w:rPr>
      </w:pPr>
      <w:bookmarkStart w:id="128" w:name="_Toc10234446"/>
      <w:r w:rsidRPr="000B15F3">
        <w:rPr>
          <w:rFonts w:ascii="Arial" w:hAnsi="Arial" w:cs="Arial"/>
          <w:sz w:val="22"/>
          <w:szCs w:val="22"/>
        </w:rPr>
        <w:lastRenderedPageBreak/>
        <w:t>P</w:t>
      </w:r>
      <w:r w:rsidR="00C61AC6" w:rsidRPr="000B15F3">
        <w:rPr>
          <w:rFonts w:ascii="Arial" w:hAnsi="Arial" w:cs="Arial"/>
          <w:sz w:val="22"/>
          <w:szCs w:val="22"/>
        </w:rPr>
        <w:t>ROPOSED SYSTEM</w:t>
      </w:r>
      <w:bookmarkEnd w:id="128"/>
    </w:p>
    <w:p w14:paraId="3AEB48F9" w14:textId="77777777" w:rsidR="00C61AC6" w:rsidRPr="000B15F3" w:rsidRDefault="00C61AC6" w:rsidP="000B15F3">
      <w:pPr>
        <w:spacing w:line="480" w:lineRule="auto"/>
        <w:ind w:firstLine="363"/>
        <w:jc w:val="both"/>
        <w:rPr>
          <w:rFonts w:eastAsia="Times New Roman"/>
        </w:rPr>
      </w:pPr>
    </w:p>
    <w:p w14:paraId="06D88D83" w14:textId="45BE0BC8" w:rsidR="00164701" w:rsidRDefault="00FA0EB5" w:rsidP="000B15F3">
      <w:pPr>
        <w:spacing w:line="480" w:lineRule="auto"/>
        <w:ind w:firstLine="363"/>
        <w:jc w:val="both"/>
        <w:rPr>
          <w:ins w:id="129" w:author="prem chandran" w:date="2019-05-31T22:36:00Z"/>
        </w:rPr>
      </w:pPr>
      <w:r w:rsidRPr="000B15F3">
        <w:t>The ISS-HEX chatbot is</w:t>
      </w:r>
      <w:r w:rsidR="00B5399B">
        <w:t xml:space="preserve"> a type of retrieval-based system and its purpose is</w:t>
      </w:r>
      <w:r w:rsidRPr="000B15F3">
        <w:t xml:space="preserve"> to rapidly lead users through a streamlined channel of information as efficiently as possible. As it serves as a means of customer service, it does not chat with a sophisticated level of comprehension, such as the IBM Watson</w:t>
      </w:r>
      <w:r w:rsidR="00164701" w:rsidRPr="000B15F3">
        <w:t xml:space="preserve"> which is a supercomputer</w:t>
      </w:r>
      <w:r w:rsidRPr="000B15F3">
        <w:t xml:space="preserve">, but its purpose is to make the user inquiry process more efficient and </w:t>
      </w:r>
      <w:r w:rsidR="00164701" w:rsidRPr="000B15F3">
        <w:t>user-friendly</w:t>
      </w:r>
      <w:r w:rsidRPr="000B15F3">
        <w:t xml:space="preserve"> than conventional methods such as simply using a search function which will return relevant information based on keyword tagging.</w:t>
      </w:r>
    </w:p>
    <w:p w14:paraId="26D6E44E" w14:textId="77777777" w:rsidR="004D093B" w:rsidRPr="000B15F3" w:rsidRDefault="004D093B" w:rsidP="000B15F3">
      <w:pPr>
        <w:spacing w:line="480" w:lineRule="auto"/>
        <w:ind w:firstLine="363"/>
        <w:jc w:val="both"/>
      </w:pPr>
    </w:p>
    <w:p w14:paraId="35B711E9" w14:textId="748548C4" w:rsidR="00164701" w:rsidRPr="000B15F3" w:rsidDel="00B5399B" w:rsidRDefault="00164701" w:rsidP="000B15F3">
      <w:pPr>
        <w:spacing w:line="480" w:lineRule="auto"/>
        <w:ind w:firstLine="363"/>
        <w:jc w:val="both"/>
        <w:rPr>
          <w:del w:id="130" w:author="Lin Pamela (IFAP BE TS IE)" w:date="2019-05-31T17:55:00Z"/>
        </w:rPr>
      </w:pPr>
    </w:p>
    <w:p w14:paraId="6E0BF9AF" w14:textId="478A2DFA" w:rsidR="00C61AC6" w:rsidDel="004D093B" w:rsidRDefault="00FA0EB5" w:rsidP="000B15F3">
      <w:pPr>
        <w:spacing w:line="480" w:lineRule="auto"/>
        <w:ind w:firstLine="363"/>
        <w:jc w:val="both"/>
        <w:rPr>
          <w:del w:id="131" w:author="Lin Pamela (IFAP BE TS IE)" w:date="2019-05-31T17:56:00Z"/>
        </w:rPr>
      </w:pPr>
      <w:r w:rsidRPr="000B15F3">
        <w:t xml:space="preserve">The ISS-HEX chatbot aims to provide a solution to two challenges currently faced: </w:t>
      </w:r>
      <w:r w:rsidR="00C61AC6" w:rsidRPr="000B15F3">
        <w:br/>
      </w:r>
      <w:r w:rsidRPr="000B15F3">
        <w:t xml:space="preserve">1) </w:t>
      </w:r>
      <w:r w:rsidRPr="000B15F3">
        <w:rPr>
          <w:b/>
        </w:rPr>
        <w:t>Scalability</w:t>
      </w:r>
      <w:r w:rsidRPr="000B15F3">
        <w:t xml:space="preserve"> - where personalized interactions are challenging </w:t>
      </w:r>
      <w:r w:rsidR="00164701" w:rsidRPr="000B15F3">
        <w:t>t</w:t>
      </w:r>
      <w:r w:rsidRPr="000B15F3">
        <w:t>o support at scale</w:t>
      </w:r>
      <w:r w:rsidR="00164701" w:rsidRPr="000B15F3">
        <w:t xml:space="preserve"> due to the nuances of</w:t>
      </w:r>
      <w:r w:rsidR="00DA4844" w:rsidRPr="000B15F3">
        <w:t xml:space="preserve"> </w:t>
      </w:r>
      <w:r w:rsidR="00164701" w:rsidRPr="000B15F3">
        <w:t xml:space="preserve">human patterns in communication which varies depending on </w:t>
      </w:r>
      <w:r w:rsidR="00DA4844" w:rsidRPr="000B15F3">
        <w:t xml:space="preserve">individual and </w:t>
      </w:r>
      <w:r w:rsidR="00164701" w:rsidRPr="000B15F3">
        <w:t xml:space="preserve">cultural differences </w:t>
      </w:r>
      <w:r w:rsidR="00C61AC6" w:rsidRPr="000B15F3">
        <w:br/>
      </w:r>
      <w:r w:rsidRPr="000B15F3">
        <w:t xml:space="preserve">2) </w:t>
      </w:r>
      <w:r w:rsidRPr="000B15F3">
        <w:rPr>
          <w:b/>
        </w:rPr>
        <w:t>Speed</w:t>
      </w:r>
      <w:r w:rsidRPr="000B15F3">
        <w:t xml:space="preserve"> - where in this current world, users expect instantaneous responses and services to their queries. Such solution</w:t>
      </w:r>
      <w:r w:rsidR="00164701" w:rsidRPr="000B15F3">
        <w:t>s</w:t>
      </w:r>
      <w:r w:rsidRPr="000B15F3">
        <w:t xml:space="preserve"> will free up expensive resources for more complex and high value-adding tasks. </w:t>
      </w:r>
    </w:p>
    <w:p w14:paraId="1B129A00" w14:textId="77777777" w:rsidR="004D093B" w:rsidRPr="000B15F3" w:rsidRDefault="004D093B" w:rsidP="000B15F3">
      <w:pPr>
        <w:spacing w:line="480" w:lineRule="auto"/>
        <w:ind w:firstLine="363"/>
        <w:jc w:val="both"/>
        <w:rPr>
          <w:ins w:id="132" w:author="prem chandran" w:date="2019-05-31T22:36:00Z"/>
        </w:rPr>
      </w:pPr>
    </w:p>
    <w:p w14:paraId="4B842F02" w14:textId="77777777" w:rsidR="00C61AC6" w:rsidRPr="000B15F3" w:rsidRDefault="00C61AC6">
      <w:pPr>
        <w:spacing w:line="480" w:lineRule="auto"/>
        <w:jc w:val="both"/>
        <w:pPrChange w:id="133" w:author="prem chandran" w:date="2019-05-31T22:41:00Z">
          <w:pPr>
            <w:spacing w:line="480" w:lineRule="auto"/>
            <w:ind w:firstLine="363"/>
            <w:jc w:val="both"/>
          </w:pPr>
        </w:pPrChange>
      </w:pPr>
    </w:p>
    <w:p w14:paraId="2EE2332C" w14:textId="33AAC519" w:rsidR="00FA0EB5" w:rsidRDefault="00FA0EB5" w:rsidP="000B15F3">
      <w:pPr>
        <w:spacing w:line="480" w:lineRule="auto"/>
        <w:ind w:firstLine="363"/>
        <w:jc w:val="both"/>
        <w:rPr>
          <w:ins w:id="134" w:author="prem chandran" w:date="2019-05-31T22:36:00Z"/>
        </w:rPr>
      </w:pPr>
      <w:r w:rsidRPr="000B15F3">
        <w:t>Furthermore, the ISS-HEX chatbot can serve users 24/7 a day without rest, and thus this will reduce operational and service expense</w:t>
      </w:r>
      <w:r w:rsidR="00164701" w:rsidRPr="000B15F3">
        <w:t>s</w:t>
      </w:r>
      <w:r w:rsidRPr="000B15F3">
        <w:t>, and increase user engagement and</w:t>
      </w:r>
      <w:r w:rsidR="00164701" w:rsidRPr="000B15F3">
        <w:t xml:space="preserve"> </w:t>
      </w:r>
      <w:r w:rsidRPr="000B15F3">
        <w:t>touchpoints. It will be beneficial for both the ISS institution as well as the users with its more efficient approach to search for important and relevant instead of browsing through the entire website</w:t>
      </w:r>
      <w:r w:rsidR="00164701" w:rsidRPr="000B15F3">
        <w:t xml:space="preserve"> or using the search function which can only filter relevant information but </w:t>
      </w:r>
      <w:r w:rsidR="00133906" w:rsidRPr="000B15F3">
        <w:t>not narrow to the level of specificity in information extraction as that of a chatbot</w:t>
      </w:r>
      <w:r w:rsidRPr="000B15F3">
        <w:t xml:space="preserve">. </w:t>
      </w:r>
    </w:p>
    <w:p w14:paraId="3958146B" w14:textId="77777777" w:rsidR="004D093B" w:rsidRPr="000B15F3" w:rsidRDefault="004D093B" w:rsidP="000B15F3">
      <w:pPr>
        <w:spacing w:line="480" w:lineRule="auto"/>
        <w:ind w:firstLine="363"/>
        <w:jc w:val="both"/>
      </w:pPr>
    </w:p>
    <w:p w14:paraId="079B0078" w14:textId="5B29B7FA" w:rsidR="00133906" w:rsidRPr="000B15F3" w:rsidDel="00B5399B" w:rsidRDefault="00133906" w:rsidP="000B15F3">
      <w:pPr>
        <w:spacing w:line="480" w:lineRule="auto"/>
        <w:ind w:firstLine="363"/>
        <w:jc w:val="both"/>
        <w:rPr>
          <w:del w:id="135" w:author="Lin Pamela (IFAP BE TS IE)" w:date="2019-05-31T17:56:00Z"/>
        </w:rPr>
      </w:pPr>
    </w:p>
    <w:p w14:paraId="79F877E5" w14:textId="19264A4D" w:rsidR="00842481" w:rsidRDefault="00FA0EB5" w:rsidP="000B15F3">
      <w:pPr>
        <w:spacing w:line="480" w:lineRule="auto"/>
        <w:ind w:firstLine="363"/>
        <w:jc w:val="both"/>
        <w:rPr>
          <w:ins w:id="136" w:author="Lin Pamela (IFAP BE TS IE)" w:date="2019-05-31T17:58:00Z"/>
        </w:rPr>
      </w:pPr>
      <w:r w:rsidRPr="000B15F3">
        <w:t xml:space="preserve">The ISS-HEX chatbot basically takes the query from the user and will provide the appropriate answer to the query based on the information crawled from the NUS-ISS website. The chatbot system design is carried out and deployed in </w:t>
      </w:r>
      <w:hyperlink r:id="rId13" w:history="1">
        <w:r w:rsidRPr="000B15F3">
          <w:rPr>
            <w:rStyle w:val="af3"/>
          </w:rPr>
          <w:t>DialogFlow</w:t>
        </w:r>
      </w:hyperlink>
      <w:r w:rsidRPr="000B15F3">
        <w:t xml:space="preserve"> which is hosted by Google.</w:t>
      </w:r>
      <w:r w:rsidR="00A457F2" w:rsidRPr="000B15F3">
        <w:t xml:space="preserve"> </w:t>
      </w:r>
      <w:hyperlink r:id="rId14" w:history="1">
        <w:r w:rsidR="00A457F2" w:rsidRPr="000B15F3">
          <w:rPr>
            <w:rStyle w:val="af3"/>
          </w:rPr>
          <w:t>DialogFlow</w:t>
        </w:r>
      </w:hyperlink>
      <w:r w:rsidR="00A457F2" w:rsidRPr="000B15F3">
        <w:t xml:space="preserve"> is a service where users can create </w:t>
      </w:r>
      <w:r w:rsidR="00B5399B">
        <w:t xml:space="preserve">artificial </w:t>
      </w:r>
      <w:r w:rsidR="00BD5C40">
        <w:t xml:space="preserve">intelligence </w:t>
      </w:r>
      <w:r w:rsidR="00B5399B">
        <w:t>(AI)</w:t>
      </w:r>
      <w:r w:rsidR="00A457F2" w:rsidRPr="000B15F3">
        <w:t xml:space="preserve"> based chatbots which learn over a period of time using </w:t>
      </w:r>
      <w:r w:rsidR="00B5399B">
        <w:t>machine learning techniques</w:t>
      </w:r>
      <w:r w:rsidR="00A457F2" w:rsidRPr="000B15F3">
        <w:t>.</w:t>
      </w:r>
      <w:r w:rsidRPr="000B15F3">
        <w:t xml:space="preserve"> Within the system, there</w:t>
      </w:r>
      <w:r w:rsidR="00B5399B">
        <w:t xml:space="preserve"> exists</w:t>
      </w:r>
      <w:r w:rsidRPr="000B15F3">
        <w:t xml:space="preserve"> a fulfillment engine that allow the generation of dynamic responses based on the query and matching information looked up from the NUS-ISS website. </w:t>
      </w:r>
    </w:p>
    <w:p w14:paraId="7D9C1C3B" w14:textId="77777777" w:rsidR="00B5399B" w:rsidRPr="000B15F3" w:rsidRDefault="00B5399B" w:rsidP="000B15F3">
      <w:pPr>
        <w:spacing w:line="480" w:lineRule="auto"/>
        <w:ind w:firstLine="363"/>
        <w:jc w:val="both"/>
      </w:pPr>
    </w:p>
    <w:p w14:paraId="34DED98A" w14:textId="5E8005AC" w:rsidR="00842481" w:rsidRPr="000B15F3" w:rsidRDefault="00842481" w:rsidP="000B15F3">
      <w:pPr>
        <w:pStyle w:val="3"/>
        <w:spacing w:before="0" w:line="480" w:lineRule="auto"/>
        <w:ind w:left="0" w:firstLine="363"/>
        <w:rPr>
          <w:rFonts w:ascii="Arial" w:hAnsi="Arial" w:cs="Arial"/>
          <w:sz w:val="22"/>
          <w:szCs w:val="22"/>
        </w:rPr>
      </w:pPr>
      <w:bookmarkStart w:id="137" w:name="_Toc10234447"/>
      <w:r w:rsidRPr="000B15F3">
        <w:rPr>
          <w:rFonts w:ascii="Arial" w:hAnsi="Arial" w:cs="Arial"/>
          <w:sz w:val="22"/>
          <w:szCs w:val="22"/>
        </w:rPr>
        <w:t>2.1</w:t>
      </w:r>
      <w:r w:rsidR="00BD5C40">
        <w:rPr>
          <w:rFonts w:ascii="Arial" w:hAnsi="Arial" w:cs="Arial"/>
          <w:sz w:val="22"/>
          <w:szCs w:val="22"/>
        </w:rPr>
        <w:tab/>
      </w:r>
      <w:r w:rsidRPr="000B15F3">
        <w:rPr>
          <w:rFonts w:ascii="Arial" w:hAnsi="Arial" w:cs="Arial"/>
          <w:sz w:val="22"/>
          <w:szCs w:val="22"/>
        </w:rPr>
        <w:t>PROJECT OBJECTIVE</w:t>
      </w:r>
      <w:bookmarkEnd w:id="137"/>
    </w:p>
    <w:p w14:paraId="5C813D34" w14:textId="68F3F1F3" w:rsidR="00842481" w:rsidRPr="000B15F3" w:rsidDel="00B5399B" w:rsidRDefault="00842481" w:rsidP="000B15F3">
      <w:pPr>
        <w:pStyle w:val="af8"/>
        <w:spacing w:before="0" w:beforeAutospacing="0" w:after="0" w:afterAutospacing="0" w:line="480" w:lineRule="auto"/>
        <w:ind w:firstLine="363"/>
        <w:jc w:val="both"/>
        <w:rPr>
          <w:del w:id="138" w:author="Lin Pamela (IFAP BE TS IE)" w:date="2019-05-31T17:58:00Z"/>
          <w:rFonts w:ascii="Arial" w:hAnsi="Arial" w:cs="Arial"/>
          <w:color w:val="000000"/>
          <w:sz w:val="22"/>
          <w:szCs w:val="22"/>
        </w:rPr>
      </w:pPr>
    </w:p>
    <w:p w14:paraId="454F0FBF" w14:textId="7A2E249E" w:rsidR="00842481" w:rsidRPr="000B15F3" w:rsidRDefault="00842481" w:rsidP="000B15F3">
      <w:pPr>
        <w:pStyle w:val="af8"/>
        <w:spacing w:before="0" w:beforeAutospacing="0" w:after="0" w:afterAutospacing="0" w:line="480" w:lineRule="auto"/>
        <w:ind w:firstLine="363"/>
        <w:jc w:val="both"/>
        <w:rPr>
          <w:rFonts w:ascii="Arial" w:hAnsi="Arial" w:cs="Arial"/>
          <w:color w:val="000000"/>
          <w:sz w:val="22"/>
          <w:szCs w:val="22"/>
        </w:rPr>
      </w:pPr>
      <w:r w:rsidRPr="000B15F3">
        <w:rPr>
          <w:rFonts w:ascii="Arial" w:hAnsi="Arial" w:cs="Arial"/>
          <w:color w:val="000000"/>
          <w:sz w:val="22"/>
          <w:szCs w:val="22"/>
        </w:rPr>
        <w:t>The objective of this chatbot system for the ISS website is to  cater to visitors landing on the homepage (</w:t>
      </w:r>
      <w:hyperlink r:id="rId15" w:history="1">
        <w:r w:rsidRPr="000B15F3">
          <w:rPr>
            <w:rStyle w:val="af3"/>
            <w:rFonts w:ascii="Arial" w:hAnsi="Arial" w:cs="Arial"/>
            <w:color w:val="1155CC"/>
            <w:sz w:val="22"/>
            <w:szCs w:val="22"/>
          </w:rPr>
          <w:t>https://www.iss.nus.edu.sg/</w:t>
        </w:r>
      </w:hyperlink>
      <w:r w:rsidRPr="000B15F3">
        <w:rPr>
          <w:rFonts w:ascii="Arial" w:hAnsi="Arial" w:cs="Arial"/>
          <w:color w:val="000000"/>
          <w:sz w:val="22"/>
          <w:szCs w:val="22"/>
        </w:rPr>
        <w:t xml:space="preserve">) who have enquiries related to ISS programs, courses and related information. The platform we are </w:t>
      </w:r>
      <w:proofErr w:type="spellStart"/>
      <w:r w:rsidRPr="000B15F3">
        <w:rPr>
          <w:rFonts w:ascii="Arial" w:hAnsi="Arial" w:cs="Arial"/>
          <w:color w:val="000000"/>
          <w:sz w:val="22"/>
          <w:szCs w:val="22"/>
        </w:rPr>
        <w:t>use</w:t>
      </w:r>
      <w:proofErr w:type="spellEnd"/>
      <w:r w:rsidRPr="000B15F3">
        <w:rPr>
          <w:rFonts w:ascii="Arial" w:hAnsi="Arial" w:cs="Arial"/>
          <w:color w:val="000000"/>
          <w:sz w:val="22"/>
          <w:szCs w:val="22"/>
        </w:rPr>
        <w:t xml:space="preserve"> to design and implement this system is </w:t>
      </w:r>
      <w:hyperlink r:id="rId16" w:history="1">
        <w:r w:rsidRPr="000B15F3">
          <w:rPr>
            <w:rStyle w:val="af3"/>
            <w:rFonts w:ascii="Arial" w:hAnsi="Arial" w:cs="Arial"/>
            <w:color w:val="1155CC"/>
            <w:sz w:val="22"/>
            <w:szCs w:val="22"/>
          </w:rPr>
          <w:t>Dialogflow</w:t>
        </w:r>
      </w:hyperlink>
      <w:r w:rsidRPr="000B15F3">
        <w:rPr>
          <w:rFonts w:ascii="Arial" w:hAnsi="Arial" w:cs="Arial"/>
          <w:color w:val="000000"/>
          <w:sz w:val="22"/>
          <w:szCs w:val="22"/>
        </w:rPr>
        <w:t xml:space="preserve"> which is chat bot development platform.</w:t>
      </w:r>
    </w:p>
    <w:p w14:paraId="53D5AA29" w14:textId="77777777" w:rsidR="007B7693" w:rsidRPr="000B15F3" w:rsidRDefault="007B7693" w:rsidP="000B15F3">
      <w:pPr>
        <w:pStyle w:val="3"/>
        <w:spacing w:before="0" w:line="480" w:lineRule="auto"/>
        <w:ind w:left="0" w:firstLine="363"/>
        <w:rPr>
          <w:rFonts w:ascii="Arial" w:hAnsi="Arial" w:cs="Arial"/>
          <w:sz w:val="22"/>
          <w:szCs w:val="22"/>
        </w:rPr>
      </w:pPr>
    </w:p>
    <w:p w14:paraId="7A7C0EF7" w14:textId="77777777" w:rsidR="004D093B" w:rsidRDefault="00842481">
      <w:pPr>
        <w:pStyle w:val="3"/>
        <w:spacing w:before="0" w:line="480" w:lineRule="auto"/>
        <w:ind w:left="0" w:firstLine="363"/>
        <w:jc w:val="left"/>
        <w:rPr>
          <w:ins w:id="139" w:author="prem chandran" w:date="2019-05-31T22:33:00Z"/>
          <w:rFonts w:ascii="Arial" w:hAnsi="Arial" w:cs="Arial"/>
          <w:sz w:val="22"/>
          <w:szCs w:val="22"/>
        </w:rPr>
      </w:pPr>
      <w:bookmarkStart w:id="140" w:name="_Toc10234448"/>
      <w:r w:rsidRPr="000B15F3">
        <w:rPr>
          <w:rFonts w:ascii="Arial" w:hAnsi="Arial" w:cs="Arial"/>
          <w:sz w:val="22"/>
          <w:szCs w:val="22"/>
        </w:rPr>
        <w:t>2.2</w:t>
      </w:r>
      <w:ins w:id="141" w:author="Lin Pamela (IFAP BE TS IE)" w:date="2019-05-31T17:59:00Z">
        <w:r w:rsidR="00B5399B">
          <w:rPr>
            <w:rFonts w:ascii="Arial" w:hAnsi="Arial" w:cs="Arial"/>
            <w:sz w:val="22"/>
            <w:szCs w:val="22"/>
          </w:rPr>
          <w:t>.</w:t>
        </w:r>
      </w:ins>
      <w:del w:id="142" w:author="Lin Pamela (IFAP BE TS IE)" w:date="2019-05-31T17:59:00Z">
        <w:r w:rsidRPr="000B15F3" w:rsidDel="00B5399B">
          <w:rPr>
            <w:rFonts w:ascii="Arial" w:hAnsi="Arial" w:cs="Arial"/>
            <w:sz w:val="22"/>
            <w:szCs w:val="22"/>
          </w:rPr>
          <w:delText>)</w:delText>
        </w:r>
      </w:del>
      <w:r w:rsidRPr="000B15F3">
        <w:rPr>
          <w:rFonts w:ascii="Arial" w:hAnsi="Arial" w:cs="Arial"/>
          <w:sz w:val="22"/>
          <w:szCs w:val="22"/>
        </w:rPr>
        <w:t xml:space="preserve"> WHAT IS </w:t>
      </w:r>
      <w:proofErr w:type="gramStart"/>
      <w:r w:rsidRPr="000B15F3">
        <w:rPr>
          <w:rFonts w:ascii="Arial" w:hAnsi="Arial" w:cs="Arial"/>
          <w:sz w:val="22"/>
          <w:szCs w:val="22"/>
        </w:rPr>
        <w:t>DIALOGFLOW ?</w:t>
      </w:r>
      <w:bookmarkEnd w:id="140"/>
      <w:proofErr w:type="gramEnd"/>
    </w:p>
    <w:p w14:paraId="650B5A6F" w14:textId="5A4DECA3" w:rsidR="007E1507" w:rsidRPr="00B5399B" w:rsidDel="00B5399B" w:rsidRDefault="00842481">
      <w:pPr>
        <w:pStyle w:val="3"/>
        <w:spacing w:before="0" w:line="480" w:lineRule="auto"/>
        <w:ind w:left="0" w:firstLine="363"/>
        <w:jc w:val="left"/>
        <w:rPr>
          <w:del w:id="143" w:author="Lin Pamela (IFAP BE TS IE)" w:date="2019-05-31T17:59:00Z"/>
          <w:rFonts w:ascii="Arial" w:hAnsi="Arial" w:cs="Arial"/>
          <w:b w:val="0"/>
          <w:sz w:val="22"/>
          <w:szCs w:val="22"/>
          <w:rPrChange w:id="144" w:author="Lin Pamela (IFAP BE TS IE)" w:date="2019-05-31T17:59:00Z">
            <w:rPr>
              <w:del w:id="145" w:author="Lin Pamela (IFAP BE TS IE)" w:date="2019-05-31T17:59:00Z"/>
              <w:rFonts w:ascii="Arial" w:hAnsi="Arial" w:cs="Arial"/>
              <w:sz w:val="22"/>
              <w:szCs w:val="22"/>
            </w:rPr>
          </w:rPrChange>
        </w:rPr>
        <w:pPrChange w:id="146" w:author="Lin Pamela (IFAP BE TS IE)" w:date="2019-05-31T17:58:00Z">
          <w:pPr>
            <w:pStyle w:val="3"/>
            <w:spacing w:before="0" w:line="480" w:lineRule="auto"/>
            <w:ind w:left="0" w:firstLine="363"/>
          </w:pPr>
        </w:pPrChange>
      </w:pPr>
      <w:r w:rsidRPr="000B15F3">
        <w:rPr>
          <w:rFonts w:ascii="Arial" w:hAnsi="Arial" w:cs="Arial"/>
          <w:sz w:val="22"/>
          <w:szCs w:val="22"/>
        </w:rPr>
        <w:br/>
      </w:r>
    </w:p>
    <w:p w14:paraId="2D301AA1" w14:textId="5C80A9D2" w:rsidR="003D53CC" w:rsidRPr="00353FC2" w:rsidRDefault="003D53CC">
      <w:pPr>
        <w:pPrChange w:id="147" w:author="prem chandran" w:date="2019-05-31T22:33:00Z">
          <w:pPr>
            <w:spacing w:line="480" w:lineRule="auto"/>
            <w:ind w:firstLine="363"/>
            <w:jc w:val="both"/>
          </w:pPr>
        </w:pPrChange>
      </w:pPr>
      <w:r w:rsidRPr="00B5399B">
        <w:rPr>
          <w:rPrChange w:id="148" w:author="Lin Pamela (IFAP BE TS IE)" w:date="2019-05-31T17:59:00Z">
            <w:rPr>
              <w:b/>
            </w:rPr>
          </w:rPrChange>
        </w:rPr>
        <w:t xml:space="preserve">The flow of conversation within </w:t>
      </w:r>
      <w:proofErr w:type="spellStart"/>
      <w:r w:rsidRPr="00B5399B">
        <w:rPr>
          <w:rPrChange w:id="149" w:author="Lin Pamela (IFAP BE TS IE)" w:date="2019-05-31T17:59:00Z">
            <w:rPr>
              <w:b/>
            </w:rPr>
          </w:rPrChange>
        </w:rPr>
        <w:t>DialogFlow</w:t>
      </w:r>
      <w:proofErr w:type="spellEnd"/>
      <w:r w:rsidRPr="00B5399B">
        <w:rPr>
          <w:rPrChange w:id="150" w:author="Lin Pamela (IFAP BE TS IE)" w:date="2019-05-31T17:59:00Z">
            <w:rPr>
              <w:b/>
            </w:rPr>
          </w:rPrChange>
        </w:rPr>
        <w:t xml:space="preserve"> takes place as illustrated in the diagram below.</w:t>
      </w:r>
    </w:p>
    <w:p w14:paraId="255D4784" w14:textId="77777777" w:rsidR="003D53CC" w:rsidRPr="000B15F3" w:rsidRDefault="003D53CC">
      <w:pPr>
        <w:keepNext/>
        <w:spacing w:line="480" w:lineRule="auto"/>
        <w:ind w:firstLine="363"/>
        <w:jc w:val="center"/>
        <w:pPrChange w:id="151" w:author="prem chandran" w:date="2019-05-31T22:42:00Z">
          <w:pPr>
            <w:keepNext/>
            <w:spacing w:line="480" w:lineRule="auto"/>
            <w:ind w:firstLine="363"/>
            <w:jc w:val="both"/>
          </w:pPr>
        </w:pPrChange>
      </w:pPr>
      <w:r w:rsidRPr="000B15F3">
        <w:rPr>
          <w:noProof/>
          <w:lang w:val="en-SG"/>
        </w:rPr>
        <w:drawing>
          <wp:inline distT="0" distB="0" distL="0" distR="0" wp14:anchorId="7F0B4DBA" wp14:editId="76253709">
            <wp:extent cx="4347613" cy="2470150"/>
            <wp:effectExtent l="0" t="0" r="0" b="6350"/>
            <wp:docPr id="18" name="Picture 18" descr="https://cdn-images-1.medium.com/max/1200/1*tZKE2D6wLbgOdWMuNQ4C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tZKE2D6wLbgOdWMuNQ4Ci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426" cy="2493907"/>
                    </a:xfrm>
                    <a:prstGeom prst="rect">
                      <a:avLst/>
                    </a:prstGeom>
                    <a:noFill/>
                    <a:ln>
                      <a:noFill/>
                    </a:ln>
                  </pic:spPr>
                </pic:pic>
              </a:graphicData>
            </a:graphic>
          </wp:inline>
        </w:drawing>
      </w:r>
    </w:p>
    <w:p w14:paraId="5575C866" w14:textId="0BB6FF9C" w:rsidR="003D53CC" w:rsidRPr="00BD5C40" w:rsidRDefault="003D53CC" w:rsidP="00BD5C40">
      <w:pPr>
        <w:pStyle w:val="af9"/>
        <w:spacing w:after="0"/>
        <w:jc w:val="center"/>
        <w:rPr>
          <w:sz w:val="22"/>
          <w:szCs w:val="22"/>
          <w:rPrChange w:id="152" w:author="prem chandran" w:date="2019-05-31T22:12:00Z">
            <w:rPr>
              <w:sz w:val="20"/>
              <w:szCs w:val="22"/>
            </w:rPr>
          </w:rPrChange>
        </w:rPr>
      </w:pPr>
      <w:r w:rsidRPr="000B15F3">
        <w:rPr>
          <w:sz w:val="22"/>
          <w:szCs w:val="22"/>
        </w:rPr>
        <w:t xml:space="preserve">Figure </w:t>
      </w:r>
      <w:r w:rsidR="000A08E3" w:rsidRPr="000B15F3">
        <w:rPr>
          <w:sz w:val="22"/>
          <w:szCs w:val="22"/>
        </w:rPr>
        <w:fldChar w:fldCharType="begin"/>
      </w:r>
      <w:r w:rsidR="000A08E3" w:rsidRPr="000B15F3">
        <w:rPr>
          <w:sz w:val="22"/>
          <w:szCs w:val="22"/>
        </w:rPr>
        <w:instrText xml:space="preserve"> SEQ Figure \* ARABIC </w:instrText>
      </w:r>
      <w:r w:rsidR="000A08E3" w:rsidRPr="000B15F3">
        <w:rPr>
          <w:sz w:val="22"/>
          <w:szCs w:val="22"/>
        </w:rPr>
        <w:fldChar w:fldCharType="separate"/>
      </w:r>
      <w:r w:rsidR="00937BD8" w:rsidRPr="000B15F3">
        <w:rPr>
          <w:noProof/>
          <w:sz w:val="22"/>
          <w:szCs w:val="22"/>
        </w:rPr>
        <w:t>1</w:t>
      </w:r>
      <w:r w:rsidR="000A08E3" w:rsidRPr="000B15F3">
        <w:rPr>
          <w:noProof/>
          <w:sz w:val="22"/>
          <w:szCs w:val="22"/>
        </w:rPr>
        <w:fldChar w:fldCharType="end"/>
      </w:r>
      <w:r w:rsidRPr="000B15F3">
        <w:rPr>
          <w:sz w:val="22"/>
          <w:szCs w:val="22"/>
        </w:rPr>
        <w:t xml:space="preserve">- Conversation Flow within </w:t>
      </w:r>
      <w:proofErr w:type="spellStart"/>
      <w:r w:rsidRPr="000B15F3">
        <w:rPr>
          <w:sz w:val="22"/>
          <w:szCs w:val="22"/>
        </w:rPr>
        <w:t>DialogFlow</w:t>
      </w:r>
      <w:proofErr w:type="spellEnd"/>
      <w:del w:id="153" w:author="Lin Pamela (IFAP BE TS IE)" w:date="2019-05-31T17:59:00Z">
        <w:r w:rsidR="00056245" w:rsidRPr="000B15F3" w:rsidDel="00B5399B">
          <w:rPr>
            <w:sz w:val="22"/>
            <w:szCs w:val="22"/>
          </w:rPr>
          <w:br/>
        </w:r>
      </w:del>
      <w:r w:rsidR="00056245" w:rsidRPr="00BD5C40">
        <w:rPr>
          <w:sz w:val="20"/>
          <w:szCs w:val="22"/>
        </w:rPr>
        <w:t>(image source</w:t>
      </w:r>
      <w:ins w:id="154" w:author="Lin Pamela (IFAP BE TS IE)" w:date="2019-05-31T17:59:00Z">
        <w:r w:rsidR="00B5399B" w:rsidRPr="00BD5C40">
          <w:rPr>
            <w:sz w:val="20"/>
            <w:szCs w:val="22"/>
          </w:rPr>
          <w:t>:</w:t>
        </w:r>
      </w:ins>
      <w:r w:rsidR="00056245" w:rsidRPr="00BD5C40">
        <w:rPr>
          <w:sz w:val="20"/>
          <w:szCs w:val="22"/>
        </w:rPr>
        <w:t xml:space="preserve"> https://cdn-images-1.medium.com/max/1200/1*tZKE2D6wLbgOdWMuNQ4CiQ.png)</w:t>
      </w:r>
    </w:p>
    <w:p w14:paraId="203EED7D" w14:textId="07694C58" w:rsidR="003D53CC" w:rsidRPr="000B15F3" w:rsidDel="00E0712E" w:rsidRDefault="003D53CC" w:rsidP="000B15F3">
      <w:pPr>
        <w:spacing w:line="480" w:lineRule="auto"/>
        <w:ind w:firstLine="363"/>
        <w:jc w:val="both"/>
        <w:rPr>
          <w:del w:id="155" w:author="prem chandran" w:date="2019-05-31T22:42:00Z"/>
        </w:rPr>
      </w:pPr>
    </w:p>
    <w:p w14:paraId="6DA28224" w14:textId="0E67856F" w:rsidR="007B7693" w:rsidRPr="000B15F3" w:rsidDel="00E0712E" w:rsidRDefault="007B7693" w:rsidP="000B15F3">
      <w:pPr>
        <w:spacing w:line="480" w:lineRule="auto"/>
        <w:ind w:firstLine="363"/>
        <w:jc w:val="both"/>
        <w:rPr>
          <w:del w:id="156" w:author="prem chandran" w:date="2019-05-31T22:42:00Z"/>
        </w:rPr>
      </w:pPr>
    </w:p>
    <w:p w14:paraId="3476AB99" w14:textId="5362E159" w:rsidR="007B7693" w:rsidRPr="000B15F3" w:rsidDel="00E0712E" w:rsidRDefault="007B7693" w:rsidP="000B15F3">
      <w:pPr>
        <w:spacing w:line="480" w:lineRule="auto"/>
        <w:ind w:firstLine="363"/>
        <w:jc w:val="both"/>
        <w:rPr>
          <w:del w:id="157" w:author="prem chandran" w:date="2019-05-31T22:42:00Z"/>
        </w:rPr>
      </w:pPr>
    </w:p>
    <w:p w14:paraId="5D7BDD86" w14:textId="0E7B75A7" w:rsidR="003C6F20" w:rsidRPr="000B15F3" w:rsidRDefault="003D53CC">
      <w:pPr>
        <w:spacing w:line="480" w:lineRule="auto"/>
        <w:jc w:val="both"/>
        <w:pPrChange w:id="158" w:author="prem chandran" w:date="2019-05-31T22:42:00Z">
          <w:pPr>
            <w:spacing w:line="480" w:lineRule="auto"/>
            <w:ind w:firstLine="363"/>
            <w:jc w:val="both"/>
          </w:pPr>
        </w:pPrChange>
      </w:pPr>
      <w:r w:rsidRPr="000B15F3">
        <w:t xml:space="preserve">While </w:t>
      </w:r>
      <w:del w:id="159" w:author="prem chandran" w:date="2019-05-31T22:12:00Z">
        <w:r w:rsidRPr="000B15F3" w:rsidDel="00BD5C40">
          <w:delText xml:space="preserve">the user may communicate </w:delText>
        </w:r>
      </w:del>
      <w:proofErr w:type="spellStart"/>
      <w:r w:rsidRPr="000B15F3">
        <w:t>DialogFlow</w:t>
      </w:r>
      <w:proofErr w:type="spellEnd"/>
      <w:r w:rsidRPr="000B15F3">
        <w:t xml:space="preserve"> </w:t>
      </w:r>
      <w:r w:rsidR="0039468F">
        <w:t xml:space="preserve">allow information flow </w:t>
      </w:r>
      <w:r w:rsidRPr="000B15F3">
        <w:t xml:space="preserve">through textual input or voice, </w:t>
      </w:r>
      <w:r w:rsidR="0039468F">
        <w:t>the</w:t>
      </w:r>
      <w:r w:rsidRPr="000B15F3">
        <w:t xml:space="preserve"> </w:t>
      </w:r>
      <w:r w:rsidR="0039468F">
        <w:t xml:space="preserve">designed </w:t>
      </w:r>
      <w:r w:rsidRPr="000B15F3">
        <w:t xml:space="preserve">HEX-Chatbot </w:t>
      </w:r>
      <w:r w:rsidR="0039468F">
        <w:t>is purely based on text input.</w:t>
      </w:r>
      <w:r w:rsidR="007B7693" w:rsidRPr="000B15F3">
        <w:t xml:space="preserve"> </w:t>
      </w:r>
      <w:r w:rsidR="003C6F20" w:rsidRPr="000B15F3">
        <w:t xml:space="preserve">The software agent architecture within </w:t>
      </w:r>
      <w:proofErr w:type="spellStart"/>
      <w:r w:rsidR="003C6F20" w:rsidRPr="000B15F3">
        <w:t>DialogFlow</w:t>
      </w:r>
      <w:proofErr w:type="spellEnd"/>
      <w:r w:rsidR="003C6F20" w:rsidRPr="000B15F3">
        <w:t xml:space="preserve"> is shown below</w:t>
      </w:r>
      <w:r w:rsidR="00DA4844" w:rsidRPr="000B15F3">
        <w:t xml:space="preserve"> in Fig 2</w:t>
      </w:r>
      <w:ins w:id="160" w:author="Lin Pamela (IFAP BE TS IE)" w:date="2019-05-31T18:01:00Z">
        <w:r w:rsidR="0039468F">
          <w:t>.</w:t>
        </w:r>
      </w:ins>
    </w:p>
    <w:p w14:paraId="1BF4E5EA" w14:textId="77777777" w:rsidR="00DA4844" w:rsidRPr="000B15F3" w:rsidRDefault="00DA4844" w:rsidP="000B15F3">
      <w:pPr>
        <w:spacing w:line="480" w:lineRule="auto"/>
        <w:ind w:firstLine="363"/>
        <w:jc w:val="both"/>
      </w:pPr>
    </w:p>
    <w:p w14:paraId="5E59A85B" w14:textId="309C9E99" w:rsidR="003C6F20" w:rsidRPr="000B15F3" w:rsidRDefault="003C6F20" w:rsidP="000B15F3">
      <w:pPr>
        <w:spacing w:line="480" w:lineRule="auto"/>
        <w:ind w:firstLine="363"/>
        <w:jc w:val="both"/>
      </w:pPr>
    </w:p>
    <w:p w14:paraId="37D90183" w14:textId="77777777" w:rsidR="003C6F20" w:rsidRPr="000B15F3" w:rsidRDefault="003C6F20" w:rsidP="000B15F3">
      <w:pPr>
        <w:keepNext/>
        <w:spacing w:line="480" w:lineRule="auto"/>
        <w:ind w:firstLine="363"/>
        <w:jc w:val="both"/>
      </w:pPr>
      <w:r w:rsidRPr="000B15F3">
        <w:rPr>
          <w:noProof/>
          <w:color w:val="000000"/>
          <w:lang w:val="en-SG"/>
        </w:rPr>
        <w:drawing>
          <wp:inline distT="0" distB="0" distL="0" distR="0" wp14:anchorId="45BB02F4" wp14:editId="78CEF8D6">
            <wp:extent cx="5943600" cy="1714500"/>
            <wp:effectExtent l="0" t="0" r="0" b="0"/>
            <wp:docPr id="19" name="Picture 19" descr="https://lh3.googleusercontent.com/35TWkKkaAMaBsV55zTqgoSCkQ084LsjTRRihQoewsn06Wc-m4Sfy4orRku5KMSuI-TaD1ly0RrgfdJjk2awOvjwhKVB9ua6QJ-cXSW7KePqCjRKAY-htywASf2jqHN7FOIAo0Q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5TWkKkaAMaBsV55zTqgoSCkQ084LsjTRRihQoewsn06Wc-m4Sfy4orRku5KMSuI-TaD1ly0RrgfdJjk2awOvjwhKVB9ua6QJ-cXSW7KePqCjRKAY-htywASf2jqHN7FOIAo0Qd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037D30DF" w14:textId="5E9B3690" w:rsidR="00DA4844" w:rsidRDefault="003C6F20">
      <w:pPr>
        <w:pStyle w:val="af9"/>
        <w:spacing w:after="0"/>
        <w:jc w:val="center"/>
        <w:rPr>
          <w:ins w:id="161" w:author="prem chandran" w:date="2019-05-31T22:42:00Z"/>
          <w:sz w:val="20"/>
          <w:szCs w:val="22"/>
        </w:rPr>
      </w:pPr>
      <w:r w:rsidRPr="000B15F3">
        <w:rPr>
          <w:sz w:val="22"/>
          <w:szCs w:val="22"/>
        </w:rPr>
        <w:t xml:space="preserve">Figure </w:t>
      </w:r>
      <w:r w:rsidR="000A08E3" w:rsidRPr="000B15F3">
        <w:rPr>
          <w:sz w:val="22"/>
          <w:szCs w:val="22"/>
        </w:rPr>
        <w:fldChar w:fldCharType="begin"/>
      </w:r>
      <w:r w:rsidR="000A08E3" w:rsidRPr="000B15F3">
        <w:rPr>
          <w:sz w:val="22"/>
          <w:szCs w:val="22"/>
        </w:rPr>
        <w:instrText xml:space="preserve"> SEQ Figure \* ARABIC </w:instrText>
      </w:r>
      <w:r w:rsidR="000A08E3" w:rsidRPr="000B15F3">
        <w:rPr>
          <w:sz w:val="22"/>
          <w:szCs w:val="22"/>
        </w:rPr>
        <w:fldChar w:fldCharType="separate"/>
      </w:r>
      <w:r w:rsidR="00937BD8" w:rsidRPr="000B15F3">
        <w:rPr>
          <w:noProof/>
          <w:sz w:val="22"/>
          <w:szCs w:val="22"/>
        </w:rPr>
        <w:t>2</w:t>
      </w:r>
      <w:r w:rsidR="000A08E3" w:rsidRPr="000B15F3">
        <w:rPr>
          <w:noProof/>
          <w:sz w:val="22"/>
          <w:szCs w:val="22"/>
        </w:rPr>
        <w:fldChar w:fldCharType="end"/>
      </w:r>
      <w:r w:rsidRPr="000B15F3">
        <w:rPr>
          <w:sz w:val="22"/>
          <w:szCs w:val="22"/>
        </w:rPr>
        <w:t xml:space="preserve">: Software Agent Architecture for </w:t>
      </w:r>
      <w:proofErr w:type="spellStart"/>
      <w:r w:rsidRPr="000B15F3">
        <w:rPr>
          <w:sz w:val="22"/>
          <w:szCs w:val="22"/>
        </w:rPr>
        <w:t>DialogFlow</w:t>
      </w:r>
      <w:proofErr w:type="spellEnd"/>
      <w:r w:rsidR="00DA4844" w:rsidRPr="000B15F3">
        <w:rPr>
          <w:sz w:val="22"/>
          <w:szCs w:val="22"/>
        </w:rPr>
        <w:br/>
      </w:r>
      <w:r w:rsidR="00DA4844" w:rsidRPr="00BD5C40">
        <w:rPr>
          <w:sz w:val="20"/>
          <w:szCs w:val="22"/>
          <w:rPrChange w:id="162" w:author="prem chandran" w:date="2019-05-31T22:14:00Z">
            <w:rPr>
              <w:sz w:val="22"/>
              <w:szCs w:val="22"/>
            </w:rPr>
          </w:rPrChange>
        </w:rPr>
        <w:t xml:space="preserve">(image source: </w:t>
      </w:r>
      <w:ins w:id="163" w:author="prem chandran" w:date="2019-05-31T22:42:00Z">
        <w:r w:rsidR="00E0712E">
          <w:rPr>
            <w:sz w:val="20"/>
            <w:szCs w:val="22"/>
          </w:rPr>
          <w:fldChar w:fldCharType="begin"/>
        </w:r>
        <w:r w:rsidR="00E0712E">
          <w:rPr>
            <w:sz w:val="20"/>
            <w:szCs w:val="22"/>
          </w:rPr>
          <w:instrText xml:space="preserve"> HYPERLINK "</w:instrText>
        </w:r>
      </w:ins>
      <w:r w:rsidR="00E0712E" w:rsidRPr="00BD5C40">
        <w:rPr>
          <w:sz w:val="20"/>
          <w:szCs w:val="22"/>
          <w:rPrChange w:id="164" w:author="prem chandran" w:date="2019-05-31T22:14:00Z">
            <w:rPr>
              <w:sz w:val="22"/>
              <w:szCs w:val="22"/>
            </w:rPr>
          </w:rPrChange>
        </w:rPr>
        <w:instrText>https://dialogflow.com/docs/images/intro/fulfillment-diagram.png</w:instrText>
      </w:r>
      <w:ins w:id="165" w:author="prem chandran" w:date="2019-05-31T22:42:00Z">
        <w:r w:rsidR="00E0712E">
          <w:rPr>
            <w:sz w:val="20"/>
            <w:szCs w:val="22"/>
          </w:rPr>
          <w:instrText xml:space="preserve">" </w:instrText>
        </w:r>
        <w:r w:rsidR="00E0712E">
          <w:rPr>
            <w:sz w:val="20"/>
            <w:szCs w:val="22"/>
          </w:rPr>
          <w:fldChar w:fldCharType="separate"/>
        </w:r>
      </w:ins>
      <w:r w:rsidR="00E0712E" w:rsidRPr="001A388F">
        <w:rPr>
          <w:rStyle w:val="af3"/>
          <w:sz w:val="20"/>
          <w:rPrChange w:id="166" w:author="prem chandran" w:date="2019-05-31T22:14:00Z">
            <w:rPr>
              <w:sz w:val="22"/>
              <w:szCs w:val="22"/>
            </w:rPr>
          </w:rPrChange>
        </w:rPr>
        <w:t>https://dialogflow.com/docs/images/intro/fulfillment-diagram.png</w:t>
      </w:r>
      <w:ins w:id="167" w:author="prem chandran" w:date="2019-05-31T22:42:00Z">
        <w:r w:rsidR="00E0712E">
          <w:rPr>
            <w:sz w:val="20"/>
            <w:szCs w:val="22"/>
          </w:rPr>
          <w:fldChar w:fldCharType="end"/>
        </w:r>
      </w:ins>
      <w:r w:rsidR="00DA4844" w:rsidRPr="00BD5C40">
        <w:rPr>
          <w:sz w:val="20"/>
          <w:szCs w:val="22"/>
          <w:rPrChange w:id="168" w:author="prem chandran" w:date="2019-05-31T22:14:00Z">
            <w:rPr>
              <w:sz w:val="22"/>
              <w:szCs w:val="22"/>
            </w:rPr>
          </w:rPrChange>
        </w:rPr>
        <w:t>)</w:t>
      </w:r>
    </w:p>
    <w:p w14:paraId="538A184B" w14:textId="77777777" w:rsidR="00E0712E" w:rsidRPr="00E0712E" w:rsidRDefault="00E0712E">
      <w:pPr>
        <w:rPr>
          <w:rPrChange w:id="169" w:author="prem chandran" w:date="2019-05-31T22:42:00Z">
            <w:rPr>
              <w:sz w:val="22"/>
              <w:szCs w:val="22"/>
            </w:rPr>
          </w:rPrChange>
        </w:rPr>
        <w:pPrChange w:id="170" w:author="prem chandran" w:date="2019-05-31T22:42:00Z">
          <w:pPr>
            <w:pStyle w:val="af9"/>
            <w:spacing w:after="0" w:line="480" w:lineRule="auto"/>
            <w:ind w:firstLine="363"/>
            <w:jc w:val="both"/>
          </w:pPr>
        </w:pPrChange>
      </w:pPr>
    </w:p>
    <w:p w14:paraId="52A4CEAD" w14:textId="57A7D49A" w:rsidR="00E0712E" w:rsidRDefault="00E0712E">
      <w:pPr>
        <w:rPr>
          <w:ins w:id="171" w:author="prem chandran" w:date="2019-05-31T22:43:00Z"/>
          <w:sz w:val="20"/>
        </w:rPr>
      </w:pPr>
      <w:ins w:id="172" w:author="prem chandran" w:date="2019-05-31T22:43:00Z">
        <w:r>
          <w:rPr>
            <w:sz w:val="20"/>
          </w:rPr>
          <w:br w:type="page"/>
        </w:r>
      </w:ins>
    </w:p>
    <w:p w14:paraId="5C940F88" w14:textId="77777777" w:rsidR="007B7693" w:rsidRPr="00BD5C40" w:rsidRDefault="007B7693" w:rsidP="000B15F3">
      <w:pPr>
        <w:spacing w:line="480" w:lineRule="auto"/>
        <w:ind w:firstLine="363"/>
        <w:jc w:val="both"/>
        <w:rPr>
          <w:sz w:val="20"/>
          <w:rPrChange w:id="173" w:author="prem chandran" w:date="2019-05-31T22:14:00Z">
            <w:rPr/>
          </w:rPrChange>
        </w:rPr>
      </w:pPr>
    </w:p>
    <w:p w14:paraId="5125437F" w14:textId="4F5B2078" w:rsidR="00884044" w:rsidRPr="000B15F3" w:rsidRDefault="007B7693">
      <w:pPr>
        <w:pStyle w:val="3"/>
        <w:numPr>
          <w:ilvl w:val="1"/>
          <w:numId w:val="15"/>
        </w:numPr>
        <w:spacing w:before="0" w:line="480" w:lineRule="auto"/>
        <w:rPr>
          <w:rFonts w:ascii="Arial" w:hAnsi="Arial" w:cs="Arial"/>
          <w:i/>
          <w:iCs/>
          <w:color w:val="1F497D" w:themeColor="text2"/>
          <w:sz w:val="22"/>
          <w:szCs w:val="22"/>
        </w:rPr>
        <w:pPrChange w:id="174" w:author="prem chandran" w:date="2019-05-31T22:37:00Z">
          <w:pPr>
            <w:pStyle w:val="3"/>
            <w:spacing w:before="0" w:line="480" w:lineRule="auto"/>
            <w:ind w:left="0" w:firstLine="363"/>
          </w:pPr>
        </w:pPrChange>
      </w:pPr>
      <w:bookmarkStart w:id="175" w:name="_Toc10234449"/>
      <w:del w:id="176" w:author="prem chandran" w:date="2019-05-31T22:37:00Z">
        <w:r w:rsidRPr="000B15F3" w:rsidDel="004D093B">
          <w:rPr>
            <w:rFonts w:ascii="Arial" w:hAnsi="Arial" w:cs="Arial"/>
            <w:sz w:val="22"/>
            <w:szCs w:val="22"/>
          </w:rPr>
          <w:delText xml:space="preserve">2.3) </w:delText>
        </w:r>
      </w:del>
      <w:r w:rsidR="00884044" w:rsidRPr="000B15F3">
        <w:rPr>
          <w:rFonts w:ascii="Arial" w:hAnsi="Arial" w:cs="Arial"/>
          <w:sz w:val="22"/>
          <w:szCs w:val="22"/>
        </w:rPr>
        <w:t>S</w:t>
      </w:r>
      <w:r w:rsidRPr="000B15F3">
        <w:rPr>
          <w:rFonts w:ascii="Arial" w:hAnsi="Arial" w:cs="Arial"/>
          <w:sz w:val="22"/>
          <w:szCs w:val="22"/>
        </w:rPr>
        <w:t>YSTEM ARCHITECTURE</w:t>
      </w:r>
      <w:bookmarkEnd w:id="175"/>
    </w:p>
    <w:p w14:paraId="41EBBAA6" w14:textId="2F748B12" w:rsidR="003C6F20" w:rsidRPr="000B15F3" w:rsidDel="0039468F" w:rsidRDefault="003C6F20" w:rsidP="000B15F3">
      <w:pPr>
        <w:spacing w:line="480" w:lineRule="auto"/>
        <w:ind w:firstLine="363"/>
        <w:jc w:val="both"/>
        <w:rPr>
          <w:del w:id="177" w:author="Lin Pamela (IFAP BE TS IE)" w:date="2019-05-31T18:02:00Z"/>
          <w:b/>
        </w:rPr>
      </w:pPr>
    </w:p>
    <w:p w14:paraId="23E660CD" w14:textId="21DE794A" w:rsidR="003C6F20" w:rsidRPr="000B15F3" w:rsidDel="00E0712E" w:rsidRDefault="003C6F20" w:rsidP="000B15F3">
      <w:pPr>
        <w:spacing w:line="480" w:lineRule="auto"/>
        <w:ind w:firstLine="363"/>
        <w:jc w:val="both"/>
        <w:rPr>
          <w:del w:id="178" w:author="prem chandran" w:date="2019-05-31T22:42:00Z"/>
        </w:rPr>
      </w:pPr>
      <w:r w:rsidRPr="000B15F3">
        <w:t>The system architecture of the</w:t>
      </w:r>
      <w:del w:id="179" w:author="Lin Pamela (IFAP BE TS IE)" w:date="2019-05-31T18:02:00Z">
        <w:r w:rsidRPr="000B15F3" w:rsidDel="0039468F">
          <w:delText xml:space="preserve"> </w:delText>
        </w:r>
      </w:del>
      <w:r w:rsidRPr="000B15F3">
        <w:t xml:space="preserve"> </w:t>
      </w:r>
      <w:ins w:id="180" w:author="Lin Pamela (IFAP BE TS IE)" w:date="2019-05-31T18:02:00Z">
        <w:r w:rsidR="0039468F">
          <w:t>ISS-</w:t>
        </w:r>
      </w:ins>
      <w:r w:rsidRPr="000B15F3">
        <w:t>Hex Chatbot is as illustrated below in Fig.</w:t>
      </w:r>
      <w:r w:rsidR="00DA4844" w:rsidRPr="000B15F3">
        <w:t>3</w:t>
      </w:r>
      <w:ins w:id="181" w:author="Lin Pamela (IFAP BE TS IE)" w:date="2019-05-31T18:03:00Z">
        <w:r w:rsidR="0039468F">
          <w:t>.</w:t>
        </w:r>
      </w:ins>
      <w:r w:rsidRPr="000B15F3">
        <w:t xml:space="preserve"> </w:t>
      </w:r>
      <w:del w:id="182" w:author="Lin Pamela (IFAP BE TS IE)" w:date="2019-05-31T18:03:00Z">
        <w:r w:rsidRPr="000B15F3" w:rsidDel="0039468F">
          <w:delText xml:space="preserve">This </w:delText>
        </w:r>
      </w:del>
      <w:ins w:id="183" w:author="Lin Pamela (IFAP BE TS IE)" w:date="2019-05-31T18:03:00Z">
        <w:r w:rsidR="0039468F" w:rsidRPr="000B15F3">
          <w:t>Th</w:t>
        </w:r>
        <w:r w:rsidR="0039468F">
          <w:t>e</w:t>
        </w:r>
        <w:r w:rsidR="0039468F" w:rsidRPr="000B15F3">
          <w:t xml:space="preserve"> </w:t>
        </w:r>
      </w:ins>
      <w:r w:rsidRPr="000B15F3">
        <w:t xml:space="preserve">system architecture </w:t>
      </w:r>
      <w:ins w:id="184" w:author="Lin Pamela (IFAP BE TS IE)" w:date="2019-05-31T18:02:00Z">
        <w:r w:rsidR="0039468F">
          <w:t xml:space="preserve">is similar to </w:t>
        </w:r>
      </w:ins>
      <w:del w:id="185" w:author="Lin Pamela (IFAP BE TS IE)" w:date="2019-05-31T18:02:00Z">
        <w:r w:rsidRPr="000B15F3" w:rsidDel="0039468F">
          <w:delText xml:space="preserve">patterns </w:delText>
        </w:r>
      </w:del>
      <w:ins w:id="186" w:author="Lin Pamela (IFAP BE TS IE)" w:date="2019-05-31T18:02:00Z">
        <w:r w:rsidR="0039468F">
          <w:t xml:space="preserve">that of </w:t>
        </w:r>
      </w:ins>
      <w:del w:id="187" w:author="Lin Pamela (IFAP BE TS IE)" w:date="2019-05-31T18:02:00Z">
        <w:r w:rsidRPr="000B15F3" w:rsidDel="0039468F">
          <w:delText>after</w:delText>
        </w:r>
      </w:del>
      <w:ins w:id="188" w:author="Lin Pamela (IFAP BE TS IE)" w:date="2019-05-31T18:02:00Z">
        <w:r w:rsidR="0039468F">
          <w:t xml:space="preserve"> </w:t>
        </w:r>
      </w:ins>
      <w:del w:id="189" w:author="Lin Pamela (IFAP BE TS IE)" w:date="2019-05-31T18:02:00Z">
        <w:r w:rsidRPr="000B15F3" w:rsidDel="0039468F">
          <w:delText xml:space="preserve"> </w:delText>
        </w:r>
      </w:del>
      <w:r w:rsidRPr="000B15F3">
        <w:t xml:space="preserve">the </w:t>
      </w:r>
      <w:del w:id="190" w:author="Lin Pamela (IFAP BE TS IE)" w:date="2019-05-31T18:03:00Z">
        <w:r w:rsidRPr="000B15F3" w:rsidDel="0039468F">
          <w:delText xml:space="preserve">earlier </w:delText>
        </w:r>
      </w:del>
      <w:proofErr w:type="spellStart"/>
      <w:r w:rsidR="00DA4844" w:rsidRPr="000B15F3">
        <w:t>DialogFlow</w:t>
      </w:r>
      <w:proofErr w:type="spellEnd"/>
      <w:r w:rsidR="00DA4844" w:rsidRPr="000B15F3">
        <w:t xml:space="preserve"> software agent architecture in Fig. 2</w:t>
      </w:r>
    </w:p>
    <w:p w14:paraId="67B2E02C" w14:textId="77777777" w:rsidR="003C6F20" w:rsidRPr="000B15F3" w:rsidRDefault="003C6F20">
      <w:pPr>
        <w:spacing w:line="480" w:lineRule="auto"/>
        <w:ind w:firstLine="363"/>
        <w:jc w:val="both"/>
      </w:pPr>
    </w:p>
    <w:p w14:paraId="44203E51" w14:textId="77777777" w:rsidR="00884044" w:rsidRPr="000B15F3" w:rsidRDefault="00884044" w:rsidP="000B15F3">
      <w:pPr>
        <w:keepNext/>
        <w:spacing w:line="480" w:lineRule="auto"/>
        <w:ind w:firstLine="363"/>
        <w:jc w:val="both"/>
      </w:pPr>
      <w:r w:rsidRPr="000B15F3">
        <w:rPr>
          <w:noProof/>
          <w:lang w:val="en-SG"/>
        </w:rPr>
        <w:drawing>
          <wp:inline distT="0" distB="0" distL="0" distR="0" wp14:anchorId="2D42DC83" wp14:editId="587816F8">
            <wp:extent cx="5534367" cy="32461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7181" cy="3282963"/>
                    </a:xfrm>
                    <a:prstGeom prst="rect">
                      <a:avLst/>
                    </a:prstGeom>
                    <a:noFill/>
                    <a:ln>
                      <a:noFill/>
                    </a:ln>
                  </pic:spPr>
                </pic:pic>
              </a:graphicData>
            </a:graphic>
          </wp:inline>
        </w:drawing>
      </w:r>
    </w:p>
    <w:p w14:paraId="1D9B3994" w14:textId="086E9AC0" w:rsidR="00884044" w:rsidRPr="000B15F3" w:rsidRDefault="00884044">
      <w:pPr>
        <w:pStyle w:val="af9"/>
        <w:spacing w:after="0" w:line="480" w:lineRule="auto"/>
        <w:ind w:firstLine="363"/>
        <w:jc w:val="center"/>
        <w:rPr>
          <w:sz w:val="22"/>
          <w:szCs w:val="22"/>
        </w:rPr>
        <w:pPrChange w:id="191" w:author="Lin Pamela (IFAP BE TS IE)" w:date="2019-05-31T18:03:00Z">
          <w:pPr>
            <w:pStyle w:val="af9"/>
            <w:spacing w:after="0" w:line="480" w:lineRule="auto"/>
            <w:ind w:firstLine="363"/>
            <w:jc w:val="both"/>
          </w:pPr>
        </w:pPrChange>
      </w:pPr>
      <w:r w:rsidRPr="000B15F3">
        <w:rPr>
          <w:sz w:val="22"/>
          <w:szCs w:val="22"/>
        </w:rPr>
        <w:t xml:space="preserve">Figure </w:t>
      </w:r>
      <w:r w:rsidR="000A08E3" w:rsidRPr="000B15F3">
        <w:rPr>
          <w:sz w:val="22"/>
          <w:szCs w:val="22"/>
        </w:rPr>
        <w:fldChar w:fldCharType="begin"/>
      </w:r>
      <w:r w:rsidR="000A08E3" w:rsidRPr="000B15F3">
        <w:rPr>
          <w:sz w:val="22"/>
          <w:szCs w:val="22"/>
        </w:rPr>
        <w:instrText xml:space="preserve"> SEQ Figure \* ARABIC </w:instrText>
      </w:r>
      <w:r w:rsidR="000A08E3" w:rsidRPr="000B15F3">
        <w:rPr>
          <w:sz w:val="22"/>
          <w:szCs w:val="22"/>
        </w:rPr>
        <w:fldChar w:fldCharType="separate"/>
      </w:r>
      <w:r w:rsidR="00937BD8" w:rsidRPr="000B15F3">
        <w:rPr>
          <w:noProof/>
          <w:sz w:val="22"/>
          <w:szCs w:val="22"/>
        </w:rPr>
        <w:t>3</w:t>
      </w:r>
      <w:r w:rsidR="000A08E3" w:rsidRPr="000B15F3">
        <w:rPr>
          <w:noProof/>
          <w:sz w:val="22"/>
          <w:szCs w:val="22"/>
        </w:rPr>
        <w:fldChar w:fldCharType="end"/>
      </w:r>
      <w:r w:rsidRPr="000B15F3">
        <w:rPr>
          <w:sz w:val="22"/>
          <w:szCs w:val="22"/>
        </w:rPr>
        <w:t>: System Architecture of Hex Chatbot</w:t>
      </w:r>
    </w:p>
    <w:p w14:paraId="71E0DEC0" w14:textId="6EDFC62D" w:rsidR="00884044" w:rsidRPr="000B15F3" w:rsidDel="0039468F" w:rsidRDefault="00884044" w:rsidP="000B15F3">
      <w:pPr>
        <w:spacing w:line="480" w:lineRule="auto"/>
        <w:ind w:firstLine="363"/>
        <w:jc w:val="both"/>
        <w:rPr>
          <w:del w:id="192" w:author="Lin Pamela (IFAP BE TS IE)" w:date="2019-05-31T18:03:00Z"/>
        </w:rPr>
      </w:pPr>
    </w:p>
    <w:p w14:paraId="5DD0EA38" w14:textId="19C29254" w:rsidR="007B7693" w:rsidRPr="000B15F3" w:rsidDel="0039468F" w:rsidRDefault="007B7693" w:rsidP="000B15F3">
      <w:pPr>
        <w:spacing w:line="480" w:lineRule="auto"/>
        <w:ind w:firstLine="363"/>
        <w:jc w:val="both"/>
        <w:rPr>
          <w:del w:id="193" w:author="Lin Pamela (IFAP BE TS IE)" w:date="2019-05-31T18:03:00Z"/>
        </w:rPr>
      </w:pPr>
    </w:p>
    <w:p w14:paraId="192D0A2F" w14:textId="77777777" w:rsidR="007B7693" w:rsidRPr="000B15F3" w:rsidRDefault="007B7693" w:rsidP="000B15F3">
      <w:pPr>
        <w:spacing w:line="480" w:lineRule="auto"/>
        <w:ind w:firstLine="363"/>
        <w:jc w:val="both"/>
      </w:pPr>
    </w:p>
    <w:p w14:paraId="6EDA0360" w14:textId="621698B9" w:rsidR="0039468F" w:rsidRDefault="00884044" w:rsidP="0039468F">
      <w:pPr>
        <w:spacing w:line="480" w:lineRule="auto"/>
        <w:ind w:firstLine="363"/>
        <w:jc w:val="both"/>
        <w:rPr>
          <w:ins w:id="194" w:author="prem chandran" w:date="2019-05-31T22:14:00Z"/>
          <w:i/>
          <w:lang w:val="en-US" w:eastAsia="en-US"/>
        </w:rPr>
      </w:pPr>
      <w:r w:rsidRPr="000B15F3">
        <w:t xml:space="preserve">The core modules of the ISS-HEX chatbot system </w:t>
      </w:r>
      <w:r w:rsidR="0039468F">
        <w:t>are</w:t>
      </w:r>
      <w:r w:rsidR="0039468F" w:rsidRPr="000B15F3">
        <w:t xml:space="preserve"> </w:t>
      </w:r>
      <w:r w:rsidRPr="000B15F3">
        <w:t>made out of</w:t>
      </w:r>
      <w:r w:rsidR="0011254D" w:rsidRPr="000B15F3">
        <w:t xml:space="preserve"> the parts and corresponding functions in Table 1 below.</w:t>
      </w:r>
      <w:ins w:id="195" w:author="Lin Pamela (IFAP BE TS IE)" w:date="2019-05-31T18:04:00Z">
        <w:r w:rsidR="0039468F" w:rsidRPr="0039468F">
          <w:rPr>
            <w:i/>
            <w:lang w:val="en-US" w:eastAsia="en-US"/>
          </w:rPr>
          <w:t xml:space="preserve"> </w:t>
        </w:r>
      </w:ins>
    </w:p>
    <w:p w14:paraId="17EDCDF9" w14:textId="3724AA5A" w:rsidR="00BD5C40" w:rsidRDefault="00BD5C40" w:rsidP="0039468F">
      <w:pPr>
        <w:spacing w:line="480" w:lineRule="auto"/>
        <w:ind w:firstLine="363"/>
        <w:jc w:val="both"/>
        <w:rPr>
          <w:ins w:id="196" w:author="prem chandran" w:date="2019-05-31T22:43:00Z"/>
          <w:i/>
          <w:lang w:val="en-US" w:eastAsia="en-US"/>
        </w:rPr>
      </w:pPr>
    </w:p>
    <w:p w14:paraId="14A7FF49" w14:textId="5E1629F1" w:rsidR="00E0712E" w:rsidRDefault="00E0712E" w:rsidP="0039468F">
      <w:pPr>
        <w:spacing w:line="480" w:lineRule="auto"/>
        <w:ind w:firstLine="363"/>
        <w:jc w:val="both"/>
        <w:rPr>
          <w:ins w:id="197" w:author="prem chandran" w:date="2019-05-31T22:43:00Z"/>
          <w:i/>
          <w:lang w:val="en-US" w:eastAsia="en-US"/>
        </w:rPr>
      </w:pPr>
    </w:p>
    <w:p w14:paraId="1353F246" w14:textId="547624C3" w:rsidR="00E0712E" w:rsidRDefault="00E0712E" w:rsidP="0039468F">
      <w:pPr>
        <w:spacing w:line="480" w:lineRule="auto"/>
        <w:ind w:firstLine="363"/>
        <w:jc w:val="both"/>
        <w:rPr>
          <w:ins w:id="198" w:author="prem chandran" w:date="2019-05-31T22:43:00Z"/>
          <w:i/>
          <w:lang w:val="en-US" w:eastAsia="en-US"/>
        </w:rPr>
      </w:pPr>
    </w:p>
    <w:p w14:paraId="536D2016" w14:textId="24B55B28" w:rsidR="00E0712E" w:rsidRDefault="00E0712E" w:rsidP="0039468F">
      <w:pPr>
        <w:spacing w:line="480" w:lineRule="auto"/>
        <w:ind w:firstLine="363"/>
        <w:jc w:val="both"/>
        <w:rPr>
          <w:ins w:id="199" w:author="prem chandran" w:date="2019-05-31T22:43:00Z"/>
          <w:i/>
          <w:lang w:val="en-US" w:eastAsia="en-US"/>
        </w:rPr>
      </w:pPr>
    </w:p>
    <w:p w14:paraId="5C76DC48" w14:textId="48709A72" w:rsidR="00E0712E" w:rsidRDefault="00E0712E" w:rsidP="0039468F">
      <w:pPr>
        <w:spacing w:line="480" w:lineRule="auto"/>
        <w:ind w:firstLine="363"/>
        <w:jc w:val="both"/>
        <w:rPr>
          <w:ins w:id="200" w:author="prem chandran" w:date="2019-05-31T22:43:00Z"/>
          <w:i/>
          <w:lang w:val="en-US" w:eastAsia="en-US"/>
        </w:rPr>
      </w:pPr>
    </w:p>
    <w:p w14:paraId="22E1E9A6" w14:textId="22878095" w:rsidR="00E0712E" w:rsidRDefault="00E0712E" w:rsidP="0039468F">
      <w:pPr>
        <w:spacing w:line="480" w:lineRule="auto"/>
        <w:ind w:firstLine="363"/>
        <w:jc w:val="both"/>
        <w:rPr>
          <w:ins w:id="201" w:author="prem chandran" w:date="2019-05-31T22:43:00Z"/>
          <w:i/>
          <w:lang w:val="en-US" w:eastAsia="en-US"/>
        </w:rPr>
      </w:pPr>
    </w:p>
    <w:p w14:paraId="4B65CFA9" w14:textId="77777777" w:rsidR="00E0712E" w:rsidRDefault="00E0712E">
      <w:pPr>
        <w:spacing w:line="480" w:lineRule="auto"/>
        <w:jc w:val="both"/>
        <w:rPr>
          <w:ins w:id="202" w:author="Lin Pamela (IFAP BE TS IE)" w:date="2019-05-31T18:04:00Z"/>
          <w:i/>
          <w:lang w:val="en-US" w:eastAsia="en-US"/>
        </w:rPr>
        <w:pPrChange w:id="203" w:author="prem chandran" w:date="2019-05-31T22:43:00Z">
          <w:pPr>
            <w:spacing w:line="480" w:lineRule="auto"/>
            <w:ind w:firstLine="363"/>
            <w:jc w:val="both"/>
          </w:pPr>
        </w:pPrChange>
      </w:pPr>
    </w:p>
    <w:p w14:paraId="2C9EDD2E" w14:textId="7FF7CABD" w:rsidR="0039468F" w:rsidRDefault="0039468F" w:rsidP="00BD5C40">
      <w:pPr>
        <w:spacing w:line="240" w:lineRule="auto"/>
        <w:jc w:val="center"/>
        <w:rPr>
          <w:ins w:id="204" w:author="prem chandran" w:date="2019-05-31T22:14:00Z"/>
          <w:i/>
          <w:lang w:val="en-US" w:eastAsia="en-US"/>
        </w:rPr>
      </w:pPr>
      <w:moveToRangeStart w:id="205" w:author="Lin Pamela (IFAP BE TS IE)" w:date="2019-05-31T18:04:00Z" w:name="move10218275"/>
      <w:moveTo w:id="206" w:author="Lin Pamela (IFAP BE TS IE)" w:date="2019-05-31T18:04:00Z">
        <w:r w:rsidRPr="000B15F3">
          <w:rPr>
            <w:i/>
            <w:lang w:val="en-US" w:eastAsia="en-US"/>
          </w:rPr>
          <w:lastRenderedPageBreak/>
          <w:t>Table 1: Core Modules of HEX-Chatbot System</w:t>
        </w:r>
      </w:moveTo>
    </w:p>
    <w:p w14:paraId="6029B6E2" w14:textId="77777777" w:rsidR="00BD5C40" w:rsidRPr="000B15F3" w:rsidRDefault="00BD5C40">
      <w:pPr>
        <w:spacing w:line="240" w:lineRule="auto"/>
        <w:jc w:val="center"/>
        <w:rPr>
          <w:moveTo w:id="207" w:author="Lin Pamela (IFAP BE TS IE)" w:date="2019-05-31T18:04:00Z"/>
          <w:i/>
          <w:lang w:val="en-US" w:eastAsia="en-US"/>
        </w:rPr>
        <w:pPrChange w:id="208" w:author="prem chandran" w:date="2019-05-31T22:14:00Z">
          <w:pPr>
            <w:spacing w:line="480" w:lineRule="auto"/>
            <w:ind w:firstLine="363"/>
            <w:jc w:val="both"/>
          </w:pPr>
        </w:pPrChange>
      </w:pPr>
    </w:p>
    <w:moveToRangeEnd w:id="205"/>
    <w:p w14:paraId="35FFFD66" w14:textId="3CC07F8C" w:rsidR="00DA4844" w:rsidRPr="0039468F" w:rsidDel="0039468F" w:rsidRDefault="00DA4844" w:rsidP="000B15F3">
      <w:pPr>
        <w:spacing w:line="480" w:lineRule="auto"/>
        <w:ind w:firstLine="363"/>
        <w:jc w:val="both"/>
        <w:rPr>
          <w:del w:id="209" w:author="Lin Pamela (IFAP BE TS IE)" w:date="2019-05-31T18:04:00Z"/>
          <w:lang w:val="en-US"/>
          <w:rPrChange w:id="210" w:author="Lin Pamela (IFAP BE TS IE)" w:date="2019-05-31T18:04:00Z">
            <w:rPr>
              <w:del w:id="211" w:author="Lin Pamela (IFAP BE TS IE)" w:date="2019-05-31T18:04:00Z"/>
            </w:rPr>
          </w:rPrChange>
        </w:rPr>
      </w:pPr>
    </w:p>
    <w:tbl>
      <w:tblPr>
        <w:tblStyle w:val="af2"/>
        <w:tblW w:w="0" w:type="auto"/>
        <w:tblInd w:w="0" w:type="dxa"/>
        <w:tblLook w:val="04A0" w:firstRow="1" w:lastRow="0" w:firstColumn="1" w:lastColumn="0" w:noHBand="0" w:noVBand="1"/>
      </w:tblPr>
      <w:tblGrid>
        <w:gridCol w:w="873"/>
        <w:gridCol w:w="2890"/>
        <w:gridCol w:w="5587"/>
      </w:tblGrid>
      <w:tr w:rsidR="007B7693" w:rsidRPr="000B15F3" w14:paraId="4FFB054B" w14:textId="77777777" w:rsidTr="007B7693">
        <w:trPr>
          <w:trHeight w:val="338"/>
        </w:trPr>
        <w:tc>
          <w:tcPr>
            <w:tcW w:w="562" w:type="dxa"/>
            <w:shd w:val="clear" w:color="auto" w:fill="D9D9D9" w:themeFill="background1" w:themeFillShade="D9"/>
          </w:tcPr>
          <w:p w14:paraId="0EC0A47C" w14:textId="0B3CB00C" w:rsidR="007B7693" w:rsidRPr="000B15F3" w:rsidRDefault="007B7693" w:rsidP="000B15F3">
            <w:pPr>
              <w:spacing w:line="480" w:lineRule="auto"/>
              <w:ind w:firstLine="363"/>
              <w:rPr>
                <w:rFonts w:ascii="Arial" w:hAnsi="Arial" w:cs="Arial"/>
                <w:b/>
                <w:sz w:val="22"/>
                <w:szCs w:val="22"/>
              </w:rPr>
            </w:pPr>
            <w:r w:rsidRPr="000B15F3">
              <w:rPr>
                <w:rFonts w:ascii="Arial" w:hAnsi="Arial" w:cs="Arial"/>
                <w:b/>
                <w:sz w:val="22"/>
                <w:szCs w:val="22"/>
              </w:rPr>
              <w:t>No</w:t>
            </w:r>
          </w:p>
        </w:tc>
        <w:tc>
          <w:tcPr>
            <w:tcW w:w="2977" w:type="dxa"/>
            <w:shd w:val="clear" w:color="auto" w:fill="D9D9D9" w:themeFill="background1" w:themeFillShade="D9"/>
          </w:tcPr>
          <w:p w14:paraId="0F72E54B" w14:textId="2F4AC84D" w:rsidR="007B7693" w:rsidRPr="000B15F3" w:rsidRDefault="007B7693" w:rsidP="000B15F3">
            <w:pPr>
              <w:spacing w:line="480" w:lineRule="auto"/>
              <w:ind w:firstLine="363"/>
              <w:rPr>
                <w:rFonts w:ascii="Arial" w:hAnsi="Arial" w:cs="Arial"/>
                <w:b/>
                <w:sz w:val="22"/>
                <w:szCs w:val="22"/>
              </w:rPr>
            </w:pPr>
            <w:r w:rsidRPr="000B15F3">
              <w:rPr>
                <w:rFonts w:ascii="Arial" w:hAnsi="Arial" w:cs="Arial"/>
                <w:b/>
                <w:sz w:val="22"/>
                <w:szCs w:val="22"/>
              </w:rPr>
              <w:t>Module</w:t>
            </w:r>
          </w:p>
        </w:tc>
        <w:tc>
          <w:tcPr>
            <w:tcW w:w="5811" w:type="dxa"/>
            <w:shd w:val="clear" w:color="auto" w:fill="D9D9D9" w:themeFill="background1" w:themeFillShade="D9"/>
          </w:tcPr>
          <w:p w14:paraId="45D32338" w14:textId="2BDDCCDA" w:rsidR="007B7693" w:rsidRPr="000B15F3" w:rsidRDefault="007B7693" w:rsidP="000B15F3">
            <w:pPr>
              <w:spacing w:line="480" w:lineRule="auto"/>
              <w:ind w:firstLine="363"/>
              <w:rPr>
                <w:rFonts w:ascii="Arial" w:hAnsi="Arial" w:cs="Arial"/>
                <w:b/>
                <w:sz w:val="22"/>
                <w:szCs w:val="22"/>
              </w:rPr>
            </w:pPr>
            <w:r w:rsidRPr="000B15F3">
              <w:rPr>
                <w:rFonts w:ascii="Arial" w:hAnsi="Arial" w:cs="Arial"/>
                <w:b/>
                <w:sz w:val="22"/>
                <w:szCs w:val="22"/>
              </w:rPr>
              <w:t>Function</w:t>
            </w:r>
          </w:p>
        </w:tc>
      </w:tr>
      <w:tr w:rsidR="007B7693" w:rsidRPr="000B15F3" w14:paraId="1B514368" w14:textId="77777777" w:rsidTr="007B7693">
        <w:tc>
          <w:tcPr>
            <w:tcW w:w="562" w:type="dxa"/>
          </w:tcPr>
          <w:p w14:paraId="6C06E1F0" w14:textId="77088169" w:rsidR="007B7693" w:rsidRPr="000B15F3" w:rsidRDefault="007B7693" w:rsidP="000B15F3">
            <w:pPr>
              <w:spacing w:line="480" w:lineRule="auto"/>
              <w:ind w:firstLine="363"/>
              <w:rPr>
                <w:rFonts w:ascii="Arial" w:hAnsi="Arial" w:cs="Arial"/>
                <w:sz w:val="22"/>
                <w:szCs w:val="22"/>
              </w:rPr>
            </w:pPr>
            <w:r w:rsidRPr="000B15F3">
              <w:rPr>
                <w:rFonts w:ascii="Arial" w:hAnsi="Arial" w:cs="Arial"/>
                <w:sz w:val="22"/>
                <w:szCs w:val="22"/>
              </w:rPr>
              <w:t>1</w:t>
            </w:r>
          </w:p>
        </w:tc>
        <w:tc>
          <w:tcPr>
            <w:tcW w:w="2977" w:type="dxa"/>
          </w:tcPr>
          <w:p w14:paraId="5F16B044" w14:textId="1DC63336" w:rsidR="007B7693" w:rsidRPr="000B15F3" w:rsidRDefault="007B7693">
            <w:pPr>
              <w:jc w:val="left"/>
              <w:rPr>
                <w:rFonts w:ascii="Arial" w:hAnsi="Arial" w:cs="Arial"/>
                <w:sz w:val="22"/>
                <w:szCs w:val="22"/>
              </w:rPr>
              <w:pPrChange w:id="212" w:author="Lin Pamela (IFAP BE TS IE)" w:date="2019-05-31T18:03:00Z">
                <w:pPr>
                  <w:spacing w:line="480" w:lineRule="auto"/>
                  <w:ind w:firstLine="363"/>
                </w:pPr>
              </w:pPrChange>
            </w:pPr>
            <w:r w:rsidRPr="000B15F3">
              <w:rPr>
                <w:rFonts w:ascii="Arial" w:hAnsi="Arial" w:cs="Arial"/>
                <w:sz w:val="22"/>
                <w:szCs w:val="22"/>
              </w:rPr>
              <w:t xml:space="preserve">User input interface </w:t>
            </w:r>
            <w:r w:rsidRPr="000B15F3">
              <w:rPr>
                <w:rFonts w:ascii="Arial" w:hAnsi="Arial" w:cs="Arial"/>
                <w:sz w:val="22"/>
                <w:szCs w:val="22"/>
              </w:rPr>
              <w:tab/>
            </w:r>
          </w:p>
        </w:tc>
        <w:tc>
          <w:tcPr>
            <w:tcW w:w="5811" w:type="dxa"/>
          </w:tcPr>
          <w:p w14:paraId="0475191E" w14:textId="01001C99" w:rsidR="007B7693" w:rsidRPr="000B15F3" w:rsidRDefault="007B7693">
            <w:pPr>
              <w:rPr>
                <w:rFonts w:ascii="Arial" w:hAnsi="Arial" w:cs="Arial"/>
                <w:sz w:val="22"/>
                <w:szCs w:val="22"/>
              </w:rPr>
              <w:pPrChange w:id="213" w:author="Lin Pamela (IFAP BE TS IE)" w:date="2019-05-31T18:04:00Z">
                <w:pPr>
                  <w:spacing w:line="480" w:lineRule="auto"/>
                  <w:ind w:firstLine="363"/>
                </w:pPr>
              </w:pPrChange>
            </w:pPr>
            <w:r w:rsidRPr="000B15F3">
              <w:rPr>
                <w:rFonts w:ascii="Arial" w:hAnsi="Arial" w:cs="Arial"/>
                <w:sz w:val="22"/>
                <w:szCs w:val="22"/>
              </w:rPr>
              <w:t>To serve as a platform for users to input their queries</w:t>
            </w:r>
          </w:p>
        </w:tc>
      </w:tr>
      <w:tr w:rsidR="007B7693" w:rsidRPr="000B15F3" w14:paraId="36F5E0C8" w14:textId="77777777" w:rsidTr="007B7693">
        <w:tc>
          <w:tcPr>
            <w:tcW w:w="562" w:type="dxa"/>
          </w:tcPr>
          <w:p w14:paraId="6CB4199B" w14:textId="11BD2011" w:rsidR="007B7693" w:rsidRPr="000B15F3" w:rsidRDefault="007B7693" w:rsidP="000B15F3">
            <w:pPr>
              <w:spacing w:line="480" w:lineRule="auto"/>
              <w:ind w:firstLine="363"/>
              <w:rPr>
                <w:rFonts w:ascii="Arial" w:hAnsi="Arial" w:cs="Arial"/>
                <w:sz w:val="22"/>
                <w:szCs w:val="22"/>
              </w:rPr>
            </w:pPr>
            <w:r w:rsidRPr="000B15F3">
              <w:rPr>
                <w:rFonts w:ascii="Arial" w:hAnsi="Arial" w:cs="Arial"/>
                <w:sz w:val="22"/>
                <w:szCs w:val="22"/>
              </w:rPr>
              <w:t>2</w:t>
            </w:r>
          </w:p>
        </w:tc>
        <w:tc>
          <w:tcPr>
            <w:tcW w:w="2977" w:type="dxa"/>
          </w:tcPr>
          <w:p w14:paraId="54473FA0" w14:textId="53ECAC9C" w:rsidR="007B7693" w:rsidRPr="000B15F3" w:rsidRDefault="007B7693">
            <w:pPr>
              <w:jc w:val="left"/>
              <w:rPr>
                <w:rFonts w:ascii="Arial" w:hAnsi="Arial" w:cs="Arial"/>
                <w:sz w:val="22"/>
                <w:szCs w:val="22"/>
              </w:rPr>
              <w:pPrChange w:id="214" w:author="Lin Pamela (IFAP BE TS IE)" w:date="2019-05-31T18:03:00Z">
                <w:pPr>
                  <w:spacing w:line="480" w:lineRule="auto"/>
                  <w:ind w:firstLine="363"/>
                </w:pPr>
              </w:pPrChange>
            </w:pPr>
            <w:r w:rsidRPr="000B15F3">
              <w:rPr>
                <w:rFonts w:ascii="Arial" w:hAnsi="Arial" w:cs="Arial"/>
                <w:sz w:val="22"/>
                <w:szCs w:val="22"/>
              </w:rPr>
              <w:t>Natural language processing</w:t>
            </w:r>
          </w:p>
        </w:tc>
        <w:tc>
          <w:tcPr>
            <w:tcW w:w="5811" w:type="dxa"/>
          </w:tcPr>
          <w:p w14:paraId="4C60C1C1" w14:textId="3E84DC08" w:rsidR="007B7693" w:rsidRPr="000B15F3" w:rsidRDefault="007B7693">
            <w:pPr>
              <w:rPr>
                <w:rFonts w:ascii="Arial" w:hAnsi="Arial" w:cs="Arial"/>
                <w:sz w:val="22"/>
                <w:szCs w:val="22"/>
              </w:rPr>
              <w:pPrChange w:id="215" w:author="Lin Pamela (IFAP BE TS IE)" w:date="2019-05-31T18:04:00Z">
                <w:pPr>
                  <w:spacing w:line="480" w:lineRule="auto"/>
                  <w:ind w:firstLine="363"/>
                </w:pPr>
              </w:pPrChange>
            </w:pPr>
            <w:r w:rsidRPr="000B15F3">
              <w:rPr>
                <w:rFonts w:ascii="Arial" w:hAnsi="Arial" w:cs="Arial"/>
                <w:sz w:val="22"/>
                <w:szCs w:val="22"/>
              </w:rPr>
              <w:t xml:space="preserve">To transform unstructured text input into structured and logic form so that the information can be processed and make-sense of by the </w:t>
            </w:r>
            <w:proofErr w:type="spellStart"/>
            <w:r w:rsidRPr="000B15F3">
              <w:rPr>
                <w:rFonts w:ascii="Arial" w:hAnsi="Arial" w:cs="Arial"/>
                <w:sz w:val="22"/>
                <w:szCs w:val="22"/>
              </w:rPr>
              <w:t>DialogFlow</w:t>
            </w:r>
            <w:proofErr w:type="spellEnd"/>
            <w:r w:rsidRPr="000B15F3">
              <w:rPr>
                <w:rFonts w:ascii="Arial" w:hAnsi="Arial" w:cs="Arial"/>
                <w:sz w:val="22"/>
                <w:szCs w:val="22"/>
              </w:rPr>
              <w:t xml:space="preserve"> agent (intent and slot/entity detection)</w:t>
            </w:r>
          </w:p>
        </w:tc>
      </w:tr>
      <w:tr w:rsidR="007B7693" w:rsidRPr="000B15F3" w14:paraId="0B2C1FD7" w14:textId="77777777" w:rsidTr="007B7693">
        <w:tc>
          <w:tcPr>
            <w:tcW w:w="562" w:type="dxa"/>
          </w:tcPr>
          <w:p w14:paraId="5F26314D" w14:textId="36CE3088" w:rsidR="007B7693" w:rsidRPr="000B15F3" w:rsidRDefault="007B7693" w:rsidP="000B15F3">
            <w:pPr>
              <w:spacing w:line="480" w:lineRule="auto"/>
              <w:ind w:firstLine="363"/>
              <w:rPr>
                <w:rFonts w:ascii="Arial" w:hAnsi="Arial" w:cs="Arial"/>
                <w:sz w:val="22"/>
                <w:szCs w:val="22"/>
              </w:rPr>
            </w:pPr>
            <w:r w:rsidRPr="000B15F3">
              <w:rPr>
                <w:rFonts w:ascii="Arial" w:hAnsi="Arial" w:cs="Arial"/>
                <w:sz w:val="22"/>
                <w:szCs w:val="22"/>
              </w:rPr>
              <w:t>3</w:t>
            </w:r>
          </w:p>
        </w:tc>
        <w:tc>
          <w:tcPr>
            <w:tcW w:w="2977" w:type="dxa"/>
          </w:tcPr>
          <w:p w14:paraId="573E42DE" w14:textId="14DC2917" w:rsidR="007B7693" w:rsidRPr="000B15F3" w:rsidRDefault="007B7693">
            <w:pPr>
              <w:jc w:val="left"/>
              <w:rPr>
                <w:rFonts w:ascii="Arial" w:hAnsi="Arial" w:cs="Arial"/>
                <w:sz w:val="22"/>
                <w:szCs w:val="22"/>
              </w:rPr>
              <w:pPrChange w:id="216" w:author="Lin Pamela (IFAP BE TS IE)" w:date="2019-05-31T18:03:00Z">
                <w:pPr>
                  <w:spacing w:line="480" w:lineRule="auto"/>
                  <w:ind w:firstLine="363"/>
                </w:pPr>
              </w:pPrChange>
            </w:pPr>
            <w:proofErr w:type="spellStart"/>
            <w:r w:rsidRPr="000B15F3">
              <w:rPr>
                <w:rFonts w:ascii="Arial" w:hAnsi="Arial" w:cs="Arial"/>
                <w:sz w:val="22"/>
                <w:szCs w:val="22"/>
              </w:rPr>
              <w:t>Fulfillment</w:t>
            </w:r>
            <w:proofErr w:type="spellEnd"/>
          </w:p>
        </w:tc>
        <w:tc>
          <w:tcPr>
            <w:tcW w:w="5811" w:type="dxa"/>
          </w:tcPr>
          <w:p w14:paraId="0A982E12" w14:textId="2081CD9D" w:rsidR="007B7693" w:rsidRPr="000B15F3" w:rsidRDefault="007B7693">
            <w:pPr>
              <w:rPr>
                <w:rFonts w:ascii="Arial" w:hAnsi="Arial" w:cs="Arial"/>
                <w:sz w:val="22"/>
                <w:szCs w:val="22"/>
              </w:rPr>
              <w:pPrChange w:id="217" w:author="Lin Pamela (IFAP BE TS IE)" w:date="2019-05-31T18:04:00Z">
                <w:pPr>
                  <w:spacing w:line="480" w:lineRule="auto"/>
                  <w:ind w:firstLine="363"/>
                </w:pPr>
              </w:pPrChange>
            </w:pPr>
            <w:r w:rsidRPr="000B15F3">
              <w:rPr>
                <w:rFonts w:ascii="Arial" w:hAnsi="Arial" w:cs="Arial"/>
                <w:sz w:val="22"/>
                <w:szCs w:val="22"/>
              </w:rPr>
              <w:t>Intent and entity detected will be matched to the business logic configured and once the matching is successful, a dynamic response can be constructed based on the matched intent and its corresponding information.</w:t>
            </w:r>
          </w:p>
        </w:tc>
      </w:tr>
      <w:tr w:rsidR="007B7693" w:rsidRPr="000B15F3" w14:paraId="06C08652" w14:textId="77777777" w:rsidTr="009D5D57">
        <w:trPr>
          <w:trHeight w:val="481"/>
        </w:trPr>
        <w:tc>
          <w:tcPr>
            <w:tcW w:w="562" w:type="dxa"/>
          </w:tcPr>
          <w:p w14:paraId="49A7A16B" w14:textId="7261D604" w:rsidR="007B7693" w:rsidRPr="000B15F3" w:rsidRDefault="009D5D57" w:rsidP="000B15F3">
            <w:pPr>
              <w:spacing w:line="480" w:lineRule="auto"/>
              <w:ind w:firstLine="363"/>
              <w:rPr>
                <w:rFonts w:ascii="Arial" w:hAnsi="Arial" w:cs="Arial"/>
                <w:sz w:val="22"/>
                <w:szCs w:val="22"/>
              </w:rPr>
            </w:pPr>
            <w:r w:rsidRPr="000B15F3">
              <w:rPr>
                <w:rFonts w:ascii="Arial" w:hAnsi="Arial" w:cs="Arial"/>
                <w:sz w:val="22"/>
                <w:szCs w:val="22"/>
              </w:rPr>
              <w:t>4</w:t>
            </w:r>
          </w:p>
        </w:tc>
        <w:tc>
          <w:tcPr>
            <w:tcW w:w="2977" w:type="dxa"/>
          </w:tcPr>
          <w:p w14:paraId="3EE85A8A" w14:textId="5EA7052E" w:rsidR="007B7693" w:rsidRPr="000B15F3" w:rsidRDefault="009D5D57">
            <w:pPr>
              <w:rPr>
                <w:rFonts w:ascii="Arial" w:hAnsi="Arial" w:cs="Arial"/>
                <w:sz w:val="22"/>
                <w:szCs w:val="22"/>
              </w:rPr>
              <w:pPrChange w:id="218" w:author="Lin Pamela (IFAP BE TS IE)" w:date="2019-05-31T18:04:00Z">
                <w:pPr>
                  <w:spacing w:line="480" w:lineRule="auto"/>
                  <w:ind w:firstLine="363"/>
                </w:pPr>
              </w:pPrChange>
            </w:pPr>
            <w:r w:rsidRPr="000B15F3">
              <w:rPr>
                <w:rFonts w:ascii="Arial" w:hAnsi="Arial" w:cs="Arial"/>
                <w:sz w:val="22"/>
                <w:szCs w:val="22"/>
              </w:rPr>
              <w:t>Python Crawler</w:t>
            </w:r>
          </w:p>
        </w:tc>
        <w:tc>
          <w:tcPr>
            <w:tcW w:w="5811" w:type="dxa"/>
          </w:tcPr>
          <w:p w14:paraId="72E643B6" w14:textId="5A478644" w:rsidR="007B7693" w:rsidRPr="000B15F3" w:rsidRDefault="009D5D57">
            <w:pPr>
              <w:rPr>
                <w:rFonts w:ascii="Arial" w:hAnsi="Arial" w:cs="Arial"/>
                <w:sz w:val="22"/>
                <w:szCs w:val="22"/>
              </w:rPr>
              <w:pPrChange w:id="219" w:author="Lin Pamela (IFAP BE TS IE)" w:date="2019-05-31T18:04:00Z">
                <w:pPr>
                  <w:spacing w:line="480" w:lineRule="auto"/>
                  <w:ind w:firstLine="363"/>
                </w:pPr>
              </w:pPrChange>
            </w:pPr>
            <w:r w:rsidRPr="000B15F3">
              <w:rPr>
                <w:rFonts w:ascii="Arial" w:hAnsi="Arial" w:cs="Arial"/>
                <w:sz w:val="22"/>
                <w:szCs w:val="22"/>
              </w:rPr>
              <w:t>To retrieve information from the NUS-ISS Website</w:t>
            </w:r>
          </w:p>
        </w:tc>
      </w:tr>
    </w:tbl>
    <w:p w14:paraId="41E093BB" w14:textId="77777777" w:rsidR="00DF3D3E" w:rsidRPr="000B15F3" w:rsidRDefault="00DF3D3E">
      <w:pPr>
        <w:spacing w:line="480" w:lineRule="auto"/>
        <w:jc w:val="both"/>
        <w:rPr>
          <w:lang w:val="en-US" w:eastAsia="en-US"/>
        </w:rPr>
        <w:pPrChange w:id="220" w:author="prem chandran" w:date="2019-05-31T22:37:00Z">
          <w:pPr>
            <w:spacing w:line="480" w:lineRule="auto"/>
            <w:ind w:firstLine="363"/>
            <w:jc w:val="both"/>
          </w:pPr>
        </w:pPrChange>
      </w:pPr>
    </w:p>
    <w:p w14:paraId="41E61966" w14:textId="7B4F4F37" w:rsidR="0011254D" w:rsidRPr="000B15F3" w:rsidDel="0039468F" w:rsidRDefault="0011254D" w:rsidP="000B15F3">
      <w:pPr>
        <w:spacing w:line="480" w:lineRule="auto"/>
        <w:ind w:firstLine="363"/>
        <w:jc w:val="both"/>
        <w:rPr>
          <w:moveFrom w:id="221" w:author="Lin Pamela (IFAP BE TS IE)" w:date="2019-05-31T18:04:00Z"/>
          <w:i/>
          <w:lang w:val="en-US" w:eastAsia="en-US"/>
        </w:rPr>
      </w:pPr>
      <w:moveFromRangeStart w:id="222" w:author="Lin Pamela (IFAP BE TS IE)" w:date="2019-05-31T18:04:00Z" w:name="move10218275"/>
      <w:moveFrom w:id="223" w:author="Lin Pamela (IFAP BE TS IE)" w:date="2019-05-31T18:04:00Z">
        <w:r w:rsidRPr="000B15F3" w:rsidDel="0039468F">
          <w:rPr>
            <w:i/>
            <w:lang w:val="en-US" w:eastAsia="en-US"/>
          </w:rPr>
          <w:t>Table 1: Core Modules of HEX-Chatbot System</w:t>
        </w:r>
      </w:moveFrom>
    </w:p>
    <w:moveFromRangeEnd w:id="222"/>
    <w:p w14:paraId="33694622" w14:textId="77777777" w:rsidR="0011254D" w:rsidRPr="000B15F3" w:rsidDel="004D093B" w:rsidRDefault="0011254D" w:rsidP="000B15F3">
      <w:pPr>
        <w:pStyle w:val="3"/>
        <w:spacing w:before="0" w:line="480" w:lineRule="auto"/>
        <w:ind w:left="0" w:firstLine="363"/>
        <w:rPr>
          <w:del w:id="224" w:author="prem chandran" w:date="2019-05-31T22:37:00Z"/>
          <w:rFonts w:ascii="Arial" w:hAnsi="Arial" w:cs="Arial"/>
          <w:b w:val="0"/>
          <w:i/>
          <w:sz w:val="22"/>
          <w:szCs w:val="22"/>
          <w:lang w:val="en-US" w:eastAsia="en-US"/>
        </w:rPr>
      </w:pPr>
    </w:p>
    <w:p w14:paraId="6B286344" w14:textId="39BFEDE6" w:rsidR="007B7693" w:rsidRPr="000B15F3" w:rsidDel="004D093B" w:rsidRDefault="007B7693" w:rsidP="000B15F3">
      <w:pPr>
        <w:spacing w:line="480" w:lineRule="auto"/>
        <w:ind w:firstLine="363"/>
        <w:jc w:val="both"/>
        <w:rPr>
          <w:del w:id="225" w:author="prem chandran" w:date="2019-05-31T22:37:00Z"/>
        </w:rPr>
      </w:pPr>
    </w:p>
    <w:p w14:paraId="13165890" w14:textId="5B505524" w:rsidR="009D5D57" w:rsidRPr="000B15F3" w:rsidDel="004D093B" w:rsidRDefault="009D5D57">
      <w:pPr>
        <w:spacing w:line="480" w:lineRule="auto"/>
        <w:jc w:val="both"/>
        <w:rPr>
          <w:del w:id="226" w:author="prem chandran" w:date="2019-05-31T22:37:00Z"/>
        </w:rPr>
        <w:pPrChange w:id="227" w:author="prem chandran" w:date="2019-05-31T22:37:00Z">
          <w:pPr>
            <w:spacing w:line="480" w:lineRule="auto"/>
            <w:ind w:firstLine="363"/>
            <w:jc w:val="both"/>
          </w:pPr>
        </w:pPrChange>
      </w:pPr>
    </w:p>
    <w:p w14:paraId="33DF3533" w14:textId="55EB3C70" w:rsidR="009D5D57" w:rsidRPr="000B15F3" w:rsidDel="004D093B" w:rsidRDefault="004D093B">
      <w:pPr>
        <w:spacing w:line="480" w:lineRule="auto"/>
        <w:jc w:val="both"/>
        <w:rPr>
          <w:del w:id="228" w:author="prem chandran" w:date="2019-05-31T22:37:00Z"/>
        </w:rPr>
        <w:pPrChange w:id="229" w:author="prem chandran" w:date="2019-05-31T22:37:00Z">
          <w:pPr>
            <w:spacing w:line="480" w:lineRule="auto"/>
            <w:ind w:firstLine="363"/>
            <w:jc w:val="both"/>
          </w:pPr>
        </w:pPrChange>
      </w:pPr>
      <w:ins w:id="230" w:author="prem chandran" w:date="2019-05-31T22:38:00Z">
        <w:r>
          <w:tab/>
        </w:r>
      </w:ins>
    </w:p>
    <w:p w14:paraId="08079456" w14:textId="25D26CC7" w:rsidR="009D5D57" w:rsidRPr="00540000" w:rsidDel="00BD5C40" w:rsidRDefault="009D5D57">
      <w:pPr>
        <w:pStyle w:val="3"/>
        <w:ind w:left="0"/>
        <w:rPr>
          <w:del w:id="231" w:author="prem chandran" w:date="2019-05-31T22:15:00Z"/>
        </w:rPr>
        <w:pPrChange w:id="232" w:author="prem chandran" w:date="2019-05-31T22:16:00Z">
          <w:pPr>
            <w:spacing w:line="480" w:lineRule="auto"/>
            <w:ind w:firstLine="363"/>
            <w:jc w:val="both"/>
          </w:pPr>
        </w:pPrChange>
      </w:pPr>
      <w:del w:id="233" w:author="prem chandran" w:date="2019-05-31T22:15:00Z">
        <w:r w:rsidRPr="00540000" w:rsidDel="00BD5C40">
          <w:br w:type="page"/>
        </w:r>
      </w:del>
    </w:p>
    <w:p w14:paraId="25466953" w14:textId="5EB16219" w:rsidR="00DA4844" w:rsidRPr="00540000" w:rsidRDefault="00A12B7A">
      <w:pPr>
        <w:pStyle w:val="3"/>
        <w:ind w:left="0"/>
        <w:pPrChange w:id="234" w:author="prem chandran" w:date="2019-05-31T22:16:00Z">
          <w:pPr>
            <w:pStyle w:val="3"/>
            <w:spacing w:before="0" w:line="480" w:lineRule="auto"/>
            <w:ind w:left="0" w:firstLine="363"/>
          </w:pPr>
        </w:pPrChange>
      </w:pPr>
      <w:bookmarkStart w:id="235" w:name="_Toc10234450"/>
      <w:r w:rsidRPr="00540000">
        <w:t>3</w:t>
      </w:r>
      <w:del w:id="236" w:author="Lin Pamela (IFAP BE TS IE)" w:date="2019-05-31T18:04:00Z">
        <w:r w:rsidRPr="00540000" w:rsidDel="0039468F">
          <w:delText>)</w:delText>
        </w:r>
      </w:del>
      <w:ins w:id="237" w:author="Lin Pamela (IFAP BE TS IE)" w:date="2019-05-31T18:04:00Z">
        <w:r w:rsidR="0039468F" w:rsidRPr="00540000">
          <w:t>.</w:t>
        </w:r>
      </w:ins>
      <w:r w:rsidRPr="00540000">
        <w:t xml:space="preserve"> </w:t>
      </w:r>
      <w:ins w:id="238" w:author="prem chandran" w:date="2019-05-31T22:37:00Z">
        <w:r w:rsidR="004D093B">
          <w:t xml:space="preserve"> </w:t>
        </w:r>
      </w:ins>
      <w:r w:rsidR="00DA4844" w:rsidRPr="00540000">
        <w:t>M</w:t>
      </w:r>
      <w:r w:rsidRPr="00540000">
        <w:t>ETHODOLOGY</w:t>
      </w:r>
      <w:bookmarkEnd w:id="235"/>
    </w:p>
    <w:p w14:paraId="5DC5A99F" w14:textId="77777777" w:rsidR="00A12B7A" w:rsidRPr="000B15F3" w:rsidRDefault="00A12B7A" w:rsidP="000B15F3">
      <w:pPr>
        <w:spacing w:line="480" w:lineRule="auto"/>
        <w:ind w:firstLine="363"/>
        <w:jc w:val="both"/>
      </w:pPr>
    </w:p>
    <w:p w14:paraId="21B04BC6" w14:textId="57BA06EA" w:rsidR="00DA4844" w:rsidRPr="000B15F3" w:rsidRDefault="0039468F" w:rsidP="000B15F3">
      <w:pPr>
        <w:spacing w:line="480" w:lineRule="auto"/>
        <w:ind w:firstLine="363"/>
        <w:jc w:val="both"/>
      </w:pPr>
      <w:r>
        <w:t>The ISS-</w:t>
      </w:r>
      <w:del w:id="239" w:author="Lin Pamela (IFAP BE TS IE)" w:date="2019-05-31T18:06:00Z">
        <w:r w:rsidR="00943D95" w:rsidRPr="000B15F3" w:rsidDel="0039468F">
          <w:delText xml:space="preserve"> </w:delText>
        </w:r>
      </w:del>
      <w:r w:rsidR="00943D95" w:rsidRPr="000B15F3">
        <w:t xml:space="preserve">HEX </w:t>
      </w:r>
      <w:r>
        <w:t>c</w:t>
      </w:r>
      <w:r w:rsidR="00943D95" w:rsidRPr="000B15F3">
        <w:t xml:space="preserve">hatbot </w:t>
      </w:r>
      <w:r>
        <w:t>is</w:t>
      </w:r>
      <w:r w:rsidRPr="000B15F3">
        <w:t xml:space="preserve"> </w:t>
      </w:r>
      <w:r w:rsidR="00943D95" w:rsidRPr="000B15F3">
        <w:t>designed sequentially by considering the following aspects.</w:t>
      </w:r>
    </w:p>
    <w:p w14:paraId="1943609C" w14:textId="65E11D82" w:rsidR="00DA4844" w:rsidRPr="00540000" w:rsidRDefault="00A12B7A">
      <w:pPr>
        <w:spacing w:line="480" w:lineRule="auto"/>
        <w:ind w:left="363"/>
        <w:jc w:val="both"/>
        <w:rPr>
          <w:b/>
        </w:rPr>
        <w:pPrChange w:id="240" w:author="prem chandran" w:date="2019-05-31T22:21:00Z">
          <w:pPr>
            <w:spacing w:line="480" w:lineRule="auto"/>
            <w:ind w:firstLine="363"/>
            <w:jc w:val="both"/>
          </w:pPr>
        </w:pPrChange>
      </w:pPr>
      <w:r w:rsidRPr="000B15F3">
        <w:rPr>
          <w:b/>
          <w:u w:val="single"/>
        </w:rPr>
        <w:br/>
      </w:r>
      <w:r w:rsidR="0039468F" w:rsidRPr="00540000">
        <w:rPr>
          <w:b/>
        </w:rPr>
        <w:t xml:space="preserve">3.1. </w:t>
      </w:r>
      <w:r w:rsidR="00DA4844" w:rsidRPr="00540000">
        <w:rPr>
          <w:b/>
        </w:rPr>
        <w:t>Intent and entity designs</w:t>
      </w:r>
    </w:p>
    <w:p w14:paraId="48DDF0C7" w14:textId="16EC7CDA" w:rsidR="00DA4844" w:rsidRPr="000B15F3" w:rsidRDefault="00DA4844" w:rsidP="000B15F3">
      <w:pPr>
        <w:spacing w:line="480" w:lineRule="auto"/>
        <w:ind w:firstLine="363"/>
        <w:jc w:val="both"/>
      </w:pPr>
      <w:r w:rsidRPr="000B15F3">
        <w:t xml:space="preserve">A list of 100 possible user questions (FAQs) is defined and compiled into the </w:t>
      </w:r>
      <w:proofErr w:type="spellStart"/>
      <w:r w:rsidRPr="000B15F3">
        <w:t>DialogFlow</w:t>
      </w:r>
      <w:proofErr w:type="spellEnd"/>
      <w:r w:rsidRPr="000B15F3">
        <w:t xml:space="preserve"> </w:t>
      </w:r>
      <w:r w:rsidRPr="000B15F3">
        <w:rPr>
          <w:highlight w:val="yellow"/>
        </w:rPr>
        <w:t>(see Appendix A)</w:t>
      </w:r>
      <w:r w:rsidRPr="000B15F3">
        <w:t xml:space="preserve">. From this list of FAQs, a total of </w:t>
      </w:r>
      <w:r w:rsidRPr="000B15F3">
        <w:rPr>
          <w:highlight w:val="yellow"/>
        </w:rPr>
        <w:t>50</w:t>
      </w:r>
      <w:r w:rsidRPr="000B15F3">
        <w:t xml:space="preserve"> different intents and </w:t>
      </w:r>
      <w:r w:rsidRPr="000B15F3">
        <w:rPr>
          <w:highlight w:val="yellow"/>
        </w:rPr>
        <w:t>10</w:t>
      </w:r>
      <w:r w:rsidRPr="000B15F3">
        <w:t xml:space="preserve"> entities are identified and an example is shown in Table</w:t>
      </w:r>
      <w:r w:rsidR="00A12B7A" w:rsidRPr="000B15F3">
        <w:t xml:space="preserve"> 2</w:t>
      </w:r>
      <w:r w:rsidRPr="000B15F3">
        <w:t xml:space="preserve">. This set of FAQs will then serve as natural language utterances or training phrases to train the machine learning (ML) models in </w:t>
      </w:r>
      <w:proofErr w:type="spellStart"/>
      <w:r w:rsidRPr="000B15F3">
        <w:t>DialogFlow</w:t>
      </w:r>
      <w:proofErr w:type="spellEnd"/>
      <w:r w:rsidRPr="000B15F3">
        <w:t xml:space="preserve">. Concurrently, during the compilation of utterances, the customized entities are also annotated. Based on this set of defined data, </w:t>
      </w:r>
      <w:proofErr w:type="spellStart"/>
      <w:r w:rsidRPr="000B15F3">
        <w:t>DialogFlow</w:t>
      </w:r>
      <w:proofErr w:type="spellEnd"/>
      <w:r w:rsidRPr="000B15F3">
        <w:t xml:space="preserve"> will expand upon them to create the intent model and the ML model will later be able to make decisions about which intent to be matched to a user query to generate an appropriate response.</w:t>
      </w:r>
      <w:r w:rsidR="00C65AD1" w:rsidRPr="000B15F3">
        <w:t xml:space="preserve"> This flow is illustrated in </w:t>
      </w:r>
      <w:r w:rsidR="00EC5336" w:rsidRPr="000B15F3">
        <w:t>Fig.4</w:t>
      </w:r>
      <w:ins w:id="241" w:author="prem chandran" w:date="2019-05-31T22:17:00Z">
        <w:r w:rsidR="00540000">
          <w:br/>
        </w:r>
      </w:ins>
    </w:p>
    <w:p w14:paraId="156CBF79" w14:textId="5A102634" w:rsidR="0011254D" w:rsidRDefault="0039468F">
      <w:pPr>
        <w:spacing w:line="240" w:lineRule="auto"/>
        <w:jc w:val="center"/>
        <w:rPr>
          <w:ins w:id="242" w:author="prem chandran" w:date="2019-05-31T22:17:00Z"/>
          <w:i/>
          <w:lang w:val="en-US" w:eastAsia="en-US"/>
        </w:rPr>
        <w:pPrChange w:id="243" w:author="prem chandran" w:date="2019-05-31T22:17:00Z">
          <w:pPr>
            <w:spacing w:line="240" w:lineRule="auto"/>
            <w:jc w:val="both"/>
          </w:pPr>
        </w:pPrChange>
      </w:pPr>
      <w:r w:rsidRPr="000B15F3">
        <w:rPr>
          <w:i/>
          <w:lang w:val="en-US" w:eastAsia="en-US"/>
        </w:rPr>
        <w:t xml:space="preserve">Table 2: Example of </w:t>
      </w:r>
      <w:r>
        <w:rPr>
          <w:i/>
          <w:lang w:val="en-US" w:eastAsia="en-US"/>
        </w:rPr>
        <w:t>u</w:t>
      </w:r>
      <w:r w:rsidRPr="000B15F3">
        <w:rPr>
          <w:i/>
          <w:lang w:val="en-US" w:eastAsia="en-US"/>
        </w:rPr>
        <w:t xml:space="preserve">tterance with matching entity and corresponding </w:t>
      </w:r>
      <w:del w:id="244" w:author="Lin Pamela (IFAP BE TS IE)" w:date="2019-05-31T18:08:00Z">
        <w:r w:rsidRPr="000B15F3" w:rsidDel="0039468F">
          <w:rPr>
            <w:i/>
            <w:lang w:val="en-US" w:eastAsia="en-US"/>
          </w:rPr>
          <w:delText>I</w:delText>
        </w:r>
      </w:del>
      <w:ins w:id="245" w:author="Lin Pamela (IFAP BE TS IE)" w:date="2019-05-31T18:08:00Z">
        <w:r>
          <w:rPr>
            <w:i/>
            <w:lang w:val="en-US" w:eastAsia="en-US"/>
          </w:rPr>
          <w:t>i</w:t>
        </w:r>
      </w:ins>
      <w:r w:rsidRPr="000B15F3">
        <w:rPr>
          <w:i/>
          <w:lang w:val="en-US" w:eastAsia="en-US"/>
        </w:rPr>
        <w:t>ntent</w:t>
      </w:r>
    </w:p>
    <w:p w14:paraId="1DD53204" w14:textId="77777777" w:rsidR="00540000" w:rsidRPr="000B15F3" w:rsidRDefault="00540000">
      <w:pPr>
        <w:spacing w:line="240" w:lineRule="auto"/>
        <w:jc w:val="both"/>
        <w:pPrChange w:id="246" w:author="Lin Pamela (IFAP BE TS IE)" w:date="2019-05-31T18:08:00Z">
          <w:pPr>
            <w:spacing w:line="480" w:lineRule="auto"/>
            <w:ind w:firstLine="363"/>
            <w:jc w:val="both"/>
          </w:pPr>
        </w:pPrChange>
      </w:pPr>
    </w:p>
    <w:tbl>
      <w:tblPr>
        <w:tblStyle w:val="10"/>
        <w:tblW w:w="8397" w:type="dxa"/>
        <w:tblInd w:w="478" w:type="dxa"/>
        <w:tblLook w:val="04A0" w:firstRow="1" w:lastRow="0" w:firstColumn="1" w:lastColumn="0" w:noHBand="0" w:noVBand="1"/>
      </w:tblPr>
      <w:tblGrid>
        <w:gridCol w:w="2901"/>
        <w:gridCol w:w="2589"/>
        <w:gridCol w:w="2907"/>
      </w:tblGrid>
      <w:tr w:rsidR="00DA4844" w:rsidRPr="000B15F3" w14:paraId="683E1030" w14:textId="77777777" w:rsidTr="0011254D">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5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6ACD4D" w14:textId="77777777" w:rsidR="00DA4844" w:rsidRPr="000B15F3" w:rsidRDefault="00DA4844">
            <w:pPr>
              <w:rPr>
                <w:rFonts w:ascii="Arial" w:hAnsi="Arial" w:cs="Arial"/>
                <w:b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47" w:author="Lin Pamela (IFAP BE TS IE)" w:date="2019-05-31T18:06:00Z">
                <w:pPr>
                  <w:spacing w:line="480" w:lineRule="auto"/>
                  <w:ind w:firstLine="363"/>
                  <w:jc w:val="both"/>
                </w:pPr>
              </w:pPrChange>
            </w:pPr>
            <w:r w:rsidRPr="000B15F3">
              <w:rPr>
                <w:rFonts w:ascii="Arial" w:hAnsi="Arial" w:cs="Arial"/>
                <w:b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Utterance</w:t>
            </w:r>
          </w:p>
        </w:tc>
        <w:tc>
          <w:tcPr>
            <w:tcW w:w="2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2AFA1" w14:textId="77777777" w:rsidR="00DA4844" w:rsidRPr="000B15F3" w:rsidRDefault="00DA4844">
            <w:pPr>
              <w:cnfStyle w:val="100000000000" w:firstRow="1" w:lastRow="0" w:firstColumn="0" w:lastColumn="0" w:oddVBand="0" w:evenVBand="0" w:oddHBand="0" w:evenHBand="0" w:firstRowFirstColumn="0" w:firstRowLastColumn="0" w:lastRowFirstColumn="0" w:lastRowLastColumn="0"/>
              <w:rPr>
                <w:rFonts w:ascii="Arial" w:hAnsi="Arial" w:cs="Arial"/>
                <w:b w:val="0"/>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48" w:author="Lin Pamela (IFAP BE TS IE)" w:date="2019-05-31T18:06:00Z">
                <w:pPr>
                  <w:spacing w:line="480" w:lineRule="auto"/>
                  <w:ind w:firstLine="363"/>
                  <w:jc w:val="both"/>
                  <w:cnfStyle w:val="100000000000" w:firstRow="1" w:lastRow="0" w:firstColumn="0" w:lastColumn="0" w:oddVBand="0" w:evenVBand="0" w:oddHBand="0" w:evenHBand="0" w:firstRowFirstColumn="0" w:firstRowLastColumn="0" w:lastRowFirstColumn="0" w:lastRowLastColumn="0"/>
                </w:pPr>
              </w:pPrChange>
            </w:pPr>
            <w:r w:rsidRPr="000B15F3">
              <w:rPr>
                <w:rFonts w:ascii="Arial" w:hAnsi="Arial" w:cs="Arial"/>
                <w:b w:val="0"/>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Entity</w:t>
            </w:r>
          </w:p>
        </w:tc>
        <w:tc>
          <w:tcPr>
            <w:tcW w:w="2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89738" w14:textId="77777777" w:rsidR="00DA4844" w:rsidRPr="000B15F3" w:rsidRDefault="00DA4844">
            <w:pPr>
              <w:cnfStyle w:val="100000000000" w:firstRow="1" w:lastRow="0" w:firstColumn="0" w:lastColumn="0" w:oddVBand="0" w:evenVBand="0" w:oddHBand="0" w:evenHBand="0" w:firstRowFirstColumn="0" w:firstRowLastColumn="0" w:lastRowFirstColumn="0" w:lastRowLastColumn="0"/>
              <w:rPr>
                <w:rFonts w:ascii="Arial" w:hAnsi="Arial" w:cs="Arial"/>
                <w:b w:val="0"/>
                <w:color w:val="F79646"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49" w:author="Lin Pamela (IFAP BE TS IE)" w:date="2019-05-31T18:06:00Z">
                <w:pPr>
                  <w:spacing w:line="480" w:lineRule="auto"/>
                  <w:ind w:firstLine="363"/>
                  <w:jc w:val="both"/>
                  <w:cnfStyle w:val="100000000000" w:firstRow="1" w:lastRow="0" w:firstColumn="0" w:lastColumn="0" w:oddVBand="0" w:evenVBand="0" w:oddHBand="0" w:evenHBand="0" w:firstRowFirstColumn="0" w:firstRowLastColumn="0" w:lastRowFirstColumn="0" w:lastRowLastColumn="0"/>
                </w:pPr>
              </w:pPrChange>
            </w:pPr>
            <w:r w:rsidRPr="000B15F3">
              <w:rPr>
                <w:rFonts w:ascii="Arial" w:hAnsi="Arial" w:cs="Arial"/>
                <w:b w:val="0"/>
                <w:color w:val="F79646"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Intent</w:t>
            </w:r>
          </w:p>
        </w:tc>
      </w:tr>
      <w:tr w:rsidR="00DA4844" w:rsidRPr="000B15F3" w14:paraId="4123D2CA" w14:textId="77777777" w:rsidTr="0011254D">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35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00144" w14:textId="77777777" w:rsidR="00DA4844" w:rsidRPr="000B15F3" w:rsidRDefault="00DA4844">
            <w:pPr>
              <w:rPr>
                <w:rFonts w:ascii="Arial" w:eastAsiaTheme="majorEastAsia" w:hAnsi="Arial" w:cs="Arial"/>
                <w:b w:val="0"/>
                <w14:textOutline w14:w="0" w14:cap="flat" w14:cmpd="sng" w14:algn="ctr">
                  <w14:noFill/>
                  <w14:prstDash w14:val="solid"/>
                  <w14:round/>
                </w14:textOutline>
              </w:rPr>
              <w:pPrChange w:id="250" w:author="Lin Pamela (IFAP BE TS IE)" w:date="2019-05-31T18:06:00Z">
                <w:pPr>
                  <w:spacing w:line="480" w:lineRule="auto"/>
                  <w:ind w:firstLine="363"/>
                  <w:jc w:val="both"/>
                </w:pPr>
              </w:pPrChange>
            </w:pPr>
            <w:r w:rsidRPr="000B15F3">
              <w:rPr>
                <w:rFonts w:ascii="Arial" w:eastAsiaTheme="majorEastAsia" w:hAnsi="Arial" w:cs="Arial"/>
                <w:b w:val="0"/>
                <w14:textOutline w14:w="0" w14:cap="flat" w14:cmpd="sng" w14:algn="ctr">
                  <w14:noFill/>
                  <w14:prstDash w14:val="solid"/>
                  <w14:round/>
                </w14:textOutline>
              </w:rPr>
              <w:t xml:space="preserve">What are the </w:t>
            </w:r>
            <w:r w:rsidRPr="000B15F3">
              <w:rPr>
                <w:rFonts w:ascii="Arial" w:eastAsiaTheme="majorEastAsia" w:hAnsi="Arial" w:cs="Arial"/>
                <w:b w:val="0"/>
                <w:color w:val="F79646" w:themeColor="accent6"/>
                <w:highlight w:val="lightGray"/>
                <w14:textOutline w14:w="0" w14:cap="flat" w14:cmpd="sng" w14:algn="ctr">
                  <w14:noFill/>
                  <w14:prstDash w14:val="solid"/>
                  <w14:round/>
                </w14:textOutline>
              </w:rPr>
              <w:t>application requirements</w:t>
            </w:r>
            <w:r w:rsidRPr="000B15F3">
              <w:rPr>
                <w:rFonts w:ascii="Arial" w:eastAsiaTheme="majorEastAsia" w:hAnsi="Arial" w:cs="Arial"/>
                <w:b w:val="0"/>
                <w:color w:val="F79646" w:themeColor="accent6"/>
                <w14:textOutline w14:w="0" w14:cap="flat" w14:cmpd="sng" w14:algn="ctr">
                  <w14:noFill/>
                  <w14:prstDash w14:val="solid"/>
                  <w14:round/>
                </w14:textOutline>
              </w:rPr>
              <w:t xml:space="preserve"> </w:t>
            </w:r>
            <w:r w:rsidRPr="000B15F3">
              <w:rPr>
                <w:rFonts w:ascii="Arial" w:eastAsiaTheme="majorEastAsia" w:hAnsi="Arial" w:cs="Arial"/>
                <w:b w:val="0"/>
                <w14:textOutline w14:w="0" w14:cap="flat" w14:cmpd="sng" w14:algn="ctr">
                  <w14:noFill/>
                  <w14:prstDash w14:val="solid"/>
                  <w14:round/>
                </w14:textOutline>
              </w:rPr>
              <w:t xml:space="preserve">for </w:t>
            </w:r>
            <w:r w:rsidRPr="000B15F3">
              <w:rPr>
                <w:rFonts w:ascii="Arial" w:eastAsiaTheme="majorEastAsia" w:hAnsi="Arial" w:cs="Arial"/>
                <w:b w:val="0"/>
                <w:color w:val="0070C0"/>
                <w:highlight w:val="lightGray"/>
                <w14:textOutline w14:w="0" w14:cap="flat" w14:cmpd="sng" w14:algn="ctr">
                  <w14:noFill/>
                  <w14:prstDash w14:val="solid"/>
                  <w14:round/>
                </w14:textOutline>
              </w:rPr>
              <w:t>Post Graduate Diploma</w:t>
            </w:r>
            <w:r w:rsidRPr="000B15F3">
              <w:rPr>
                <w:rFonts w:ascii="Arial" w:eastAsiaTheme="majorEastAsia" w:hAnsi="Arial" w:cs="Arial"/>
                <w:b w:val="0"/>
                <w14:textOutline w14:w="0" w14:cap="flat" w14:cmpd="sng" w14:algn="ctr">
                  <w14:noFill/>
                  <w14:prstDash w14:val="solid"/>
                  <w14:round/>
                </w14:textOutline>
              </w:rPr>
              <w:t>?</w:t>
            </w:r>
          </w:p>
        </w:tc>
        <w:tc>
          <w:tcPr>
            <w:tcW w:w="2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3D62E6" w14:textId="77777777" w:rsidR="00DA4844" w:rsidRPr="000B15F3" w:rsidRDefault="00DA484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0070C0"/>
                <w14:textOutline w14:w="0" w14:cap="flat" w14:cmpd="sng" w14:algn="ctr">
                  <w14:noFill/>
                  <w14:prstDash w14:val="solid"/>
                  <w14:round/>
                </w14:textOutline>
              </w:rPr>
              <w:pPrChange w:id="251" w:author="Lin Pamela (IFAP BE TS IE)" w:date="2019-05-31T18:06:00Z">
                <w:pPr>
                  <w:spacing w:line="480" w:lineRule="auto"/>
                  <w:ind w:firstLine="363"/>
                  <w:jc w:val="both"/>
                  <w:cnfStyle w:val="000000100000" w:firstRow="0" w:lastRow="0" w:firstColumn="0" w:lastColumn="0" w:oddVBand="0" w:evenVBand="0" w:oddHBand="1" w:evenHBand="0" w:firstRowFirstColumn="0" w:firstRowLastColumn="0" w:lastRowFirstColumn="0" w:lastRowLastColumn="0"/>
                </w:pPr>
              </w:pPrChange>
            </w:pPr>
            <w:r w:rsidRPr="000B15F3">
              <w:rPr>
                <w:rFonts w:ascii="Arial" w:eastAsiaTheme="majorEastAsia" w:hAnsi="Arial" w:cs="Arial"/>
                <w:color w:val="0070C0"/>
                <w14:textOutline w14:w="0" w14:cap="flat" w14:cmpd="sng" w14:algn="ctr">
                  <w14:noFill/>
                  <w14:prstDash w14:val="solid"/>
                  <w14:round/>
                </w14:textOutline>
              </w:rPr>
              <w:t>$</w:t>
            </w:r>
            <w:proofErr w:type="spellStart"/>
            <w:r w:rsidRPr="000B15F3">
              <w:rPr>
                <w:rFonts w:ascii="Arial" w:eastAsiaTheme="majorEastAsia" w:hAnsi="Arial" w:cs="Arial"/>
                <w:color w:val="0070C0"/>
                <w14:textOutline w14:w="0" w14:cap="flat" w14:cmpd="sng" w14:algn="ctr">
                  <w14:noFill/>
                  <w14:prstDash w14:val="solid"/>
                  <w14:round/>
                </w14:textOutline>
              </w:rPr>
              <w:t>GraduateProgramType</w:t>
            </w:r>
            <w:proofErr w:type="spellEnd"/>
          </w:p>
        </w:tc>
        <w:tc>
          <w:tcPr>
            <w:tcW w:w="2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7D930" w14:textId="77777777" w:rsidR="00DA4844" w:rsidRPr="000B15F3" w:rsidRDefault="00DA484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F79646" w:themeColor="accent6"/>
                <w14:textOutline w14:w="0" w14:cap="flat" w14:cmpd="sng" w14:algn="ctr">
                  <w14:noFill/>
                  <w14:prstDash w14:val="solid"/>
                  <w14:round/>
                </w14:textOutline>
              </w:rPr>
              <w:pPrChange w:id="252" w:author="Lin Pamela (IFAP BE TS IE)" w:date="2019-05-31T18:06:00Z">
                <w:pPr>
                  <w:spacing w:line="480" w:lineRule="auto"/>
                  <w:ind w:firstLine="363"/>
                  <w:jc w:val="both"/>
                  <w:cnfStyle w:val="000000100000" w:firstRow="0" w:lastRow="0" w:firstColumn="0" w:lastColumn="0" w:oddVBand="0" w:evenVBand="0" w:oddHBand="1" w:evenHBand="0" w:firstRowFirstColumn="0" w:firstRowLastColumn="0" w:lastRowFirstColumn="0" w:lastRowLastColumn="0"/>
                </w:pPr>
              </w:pPrChange>
            </w:pPr>
            <w:proofErr w:type="spellStart"/>
            <w:r w:rsidRPr="000B15F3">
              <w:rPr>
                <w:rFonts w:ascii="Arial" w:eastAsiaTheme="majorEastAsia" w:hAnsi="Arial" w:cs="Arial"/>
                <w:color w:val="F79646" w:themeColor="accent6"/>
                <w14:textOutline w14:w="0" w14:cap="flat" w14:cmpd="sng" w14:algn="ctr">
                  <w14:noFill/>
                  <w14:prstDash w14:val="solid"/>
                  <w14:round/>
                </w14:textOutline>
              </w:rPr>
              <w:t>GetApplicationRequirement</w:t>
            </w:r>
            <w:proofErr w:type="spellEnd"/>
          </w:p>
        </w:tc>
      </w:tr>
      <w:tr w:rsidR="00DA4844" w:rsidRPr="000B15F3" w14:paraId="69238B3E" w14:textId="77777777" w:rsidTr="0011254D">
        <w:trPr>
          <w:trHeight w:val="637"/>
        </w:trPr>
        <w:tc>
          <w:tcPr>
            <w:cnfStyle w:val="001000000000" w:firstRow="0" w:lastRow="0" w:firstColumn="1" w:lastColumn="0" w:oddVBand="0" w:evenVBand="0" w:oddHBand="0" w:evenHBand="0" w:firstRowFirstColumn="0" w:firstRowLastColumn="0" w:lastRowFirstColumn="0" w:lastRowLastColumn="0"/>
            <w:tcW w:w="35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5A6CBF" w14:textId="77777777" w:rsidR="00DA4844" w:rsidRPr="000B15F3" w:rsidRDefault="00DA4844">
            <w:pPr>
              <w:rPr>
                <w:rFonts w:ascii="Arial" w:eastAsiaTheme="majorEastAsia" w:hAnsi="Arial" w:cs="Arial"/>
                <w:b w:val="0"/>
                <w14:textOutline w14:w="0" w14:cap="flat" w14:cmpd="sng" w14:algn="ctr">
                  <w14:noFill/>
                  <w14:prstDash w14:val="solid"/>
                  <w14:round/>
                </w14:textOutline>
              </w:rPr>
              <w:pPrChange w:id="253" w:author="Lin Pamela (IFAP BE TS IE)" w:date="2019-05-31T18:06:00Z">
                <w:pPr>
                  <w:spacing w:line="480" w:lineRule="auto"/>
                  <w:ind w:firstLine="363"/>
                  <w:jc w:val="both"/>
                </w:pPr>
              </w:pPrChange>
            </w:pPr>
            <w:r w:rsidRPr="000B15F3">
              <w:rPr>
                <w:rFonts w:ascii="Arial" w:eastAsiaTheme="majorEastAsia" w:hAnsi="Arial" w:cs="Arial"/>
                <w:b w:val="0"/>
                <w14:textOutline w14:w="0" w14:cap="flat" w14:cmpd="sng" w14:algn="ctr">
                  <w14:noFill/>
                  <w14:prstDash w14:val="solid"/>
                  <w14:round/>
                </w14:textOutline>
              </w:rPr>
              <w:t xml:space="preserve">What </w:t>
            </w:r>
            <w:r w:rsidRPr="000B15F3">
              <w:rPr>
                <w:rFonts w:ascii="Arial" w:eastAsiaTheme="majorEastAsia" w:hAnsi="Arial" w:cs="Arial"/>
                <w:b w:val="0"/>
                <w:color w:val="F79646" w:themeColor="accent6"/>
                <w:highlight w:val="lightGray"/>
                <w14:textOutline w14:w="0" w14:cap="flat" w14:cmpd="sng" w14:algn="ctr">
                  <w14:noFill/>
                  <w14:prstDash w14:val="solid"/>
                  <w14:round/>
                </w14:textOutline>
              </w:rPr>
              <w:t xml:space="preserve">kind of </w:t>
            </w:r>
            <w:proofErr w:type="spellStart"/>
            <w:r w:rsidRPr="000B15F3">
              <w:rPr>
                <w:rFonts w:ascii="Arial" w:eastAsiaTheme="majorEastAsia" w:hAnsi="Arial" w:cs="Arial"/>
                <w:b w:val="0"/>
                <w:color w:val="F79646" w:themeColor="accent6"/>
                <w:highlight w:val="lightGray"/>
                <w14:textOutline w14:w="0" w14:cap="flat" w14:cmpd="sng" w14:algn="ctr">
                  <w14:noFill/>
                  <w14:prstDash w14:val="solid"/>
                  <w14:round/>
                </w14:textOutline>
              </w:rPr>
              <w:t>programme</w:t>
            </w:r>
            <w:proofErr w:type="spellEnd"/>
            <w:r w:rsidRPr="000B15F3">
              <w:rPr>
                <w:rFonts w:ascii="Arial" w:eastAsiaTheme="majorEastAsia" w:hAnsi="Arial" w:cs="Arial"/>
                <w:b w:val="0"/>
                <w:color w:val="F79646" w:themeColor="accent6"/>
                <w14:textOutline w14:w="0" w14:cap="flat" w14:cmpd="sng" w14:algn="ctr">
                  <w14:noFill/>
                  <w14:prstDash w14:val="solid"/>
                  <w14:round/>
                </w14:textOutline>
              </w:rPr>
              <w:t xml:space="preserve"> </w:t>
            </w:r>
            <w:r w:rsidRPr="000B15F3">
              <w:rPr>
                <w:rFonts w:ascii="Arial" w:eastAsiaTheme="majorEastAsia" w:hAnsi="Arial" w:cs="Arial"/>
                <w:b w:val="0"/>
                <w14:textOutline w14:w="0" w14:cap="flat" w14:cmpd="sng" w14:algn="ctr">
                  <w14:noFill/>
                  <w14:prstDash w14:val="solid"/>
                  <w14:round/>
                </w14:textOutline>
              </w:rPr>
              <w:t xml:space="preserve">does </w:t>
            </w:r>
            <w:r w:rsidRPr="000B15F3">
              <w:rPr>
                <w:rFonts w:ascii="Arial" w:eastAsiaTheme="majorEastAsia" w:hAnsi="Arial" w:cs="Arial"/>
                <w:b w:val="0"/>
                <w:highlight w:val="lightGray"/>
                <w14:textOutline w14:w="0" w14:cap="flat" w14:cmpd="sng" w14:algn="ctr">
                  <w14:noFill/>
                  <w14:prstDash w14:val="solid"/>
                  <w14:round/>
                </w14:textOutline>
              </w:rPr>
              <w:t xml:space="preserve">Graduate </w:t>
            </w:r>
            <w:proofErr w:type="spellStart"/>
            <w:r w:rsidRPr="000B15F3">
              <w:rPr>
                <w:rFonts w:ascii="Arial" w:eastAsiaTheme="majorEastAsia" w:hAnsi="Arial" w:cs="Arial"/>
                <w:b w:val="0"/>
                <w:highlight w:val="lightGray"/>
                <w14:textOutline w14:w="0" w14:cap="flat" w14:cmpd="sng" w14:algn="ctr">
                  <w14:noFill/>
                  <w14:prstDash w14:val="solid"/>
                  <w14:round/>
                </w14:textOutline>
              </w:rPr>
              <w:t>Programmes</w:t>
            </w:r>
            <w:proofErr w:type="spellEnd"/>
            <w:r w:rsidRPr="000B15F3">
              <w:rPr>
                <w:rFonts w:ascii="Arial" w:eastAsiaTheme="majorEastAsia" w:hAnsi="Arial" w:cs="Arial"/>
                <w:b w:val="0"/>
                <w14:textOutline w14:w="0" w14:cap="flat" w14:cmpd="sng" w14:algn="ctr">
                  <w14:noFill/>
                  <w14:prstDash w14:val="solid"/>
                  <w14:round/>
                </w14:textOutline>
              </w:rPr>
              <w:t xml:space="preserve"> provide?</w:t>
            </w:r>
          </w:p>
        </w:tc>
        <w:tc>
          <w:tcPr>
            <w:tcW w:w="2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0A9B4D" w14:textId="77777777" w:rsidR="00DA4844" w:rsidRPr="000B15F3" w:rsidRDefault="00DA4844">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0070C0"/>
                <w14:textOutline w14:w="0" w14:cap="flat" w14:cmpd="sng" w14:algn="ctr">
                  <w14:noFill/>
                  <w14:prstDash w14:val="solid"/>
                  <w14:round/>
                </w14:textOutline>
              </w:rPr>
              <w:pPrChange w:id="254" w:author="Lin Pamela (IFAP BE TS IE)" w:date="2019-05-31T18:06:00Z">
                <w:pPr>
                  <w:spacing w:line="480" w:lineRule="auto"/>
                  <w:ind w:firstLine="363"/>
                  <w:jc w:val="both"/>
                  <w:cnfStyle w:val="000000000000" w:firstRow="0" w:lastRow="0" w:firstColumn="0" w:lastColumn="0" w:oddVBand="0" w:evenVBand="0" w:oddHBand="0" w:evenHBand="0" w:firstRowFirstColumn="0" w:firstRowLastColumn="0" w:lastRowFirstColumn="0" w:lastRowLastColumn="0"/>
                </w:pPr>
              </w:pPrChange>
            </w:pPr>
            <w:r w:rsidRPr="000B15F3">
              <w:rPr>
                <w:rFonts w:ascii="Arial" w:eastAsiaTheme="majorEastAsia" w:hAnsi="Arial" w:cs="Arial"/>
                <w:color w:val="0070C0"/>
                <w14:textOutline w14:w="0" w14:cap="flat" w14:cmpd="sng" w14:algn="ctr">
                  <w14:noFill/>
                  <w14:prstDash w14:val="solid"/>
                  <w14:round/>
                </w14:textOutline>
              </w:rPr>
              <w:t>$</w:t>
            </w:r>
            <w:proofErr w:type="spellStart"/>
            <w:r w:rsidRPr="000B15F3">
              <w:rPr>
                <w:rFonts w:ascii="Arial" w:eastAsiaTheme="majorEastAsia" w:hAnsi="Arial" w:cs="Arial"/>
                <w:color w:val="0070C0"/>
                <w14:textOutline w14:w="0" w14:cap="flat" w14:cmpd="sng" w14:algn="ctr">
                  <w14:noFill/>
                  <w14:prstDash w14:val="solid"/>
                  <w14:round/>
                </w14:textOutline>
              </w:rPr>
              <w:t>EducationType</w:t>
            </w:r>
            <w:proofErr w:type="spellEnd"/>
          </w:p>
        </w:tc>
        <w:tc>
          <w:tcPr>
            <w:tcW w:w="2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F4B07C" w14:textId="77777777" w:rsidR="00DA4844" w:rsidRPr="000B15F3" w:rsidRDefault="00DA4844">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F79646" w:themeColor="accent6"/>
                <w14:textOutline w14:w="0" w14:cap="flat" w14:cmpd="sng" w14:algn="ctr">
                  <w14:noFill/>
                  <w14:prstDash w14:val="solid"/>
                  <w14:round/>
                </w14:textOutline>
              </w:rPr>
              <w:pPrChange w:id="255" w:author="Lin Pamela (IFAP BE TS IE)" w:date="2019-05-31T18:06:00Z">
                <w:pPr>
                  <w:spacing w:line="480" w:lineRule="auto"/>
                  <w:ind w:firstLine="363"/>
                  <w:jc w:val="both"/>
                  <w:cnfStyle w:val="000000000000" w:firstRow="0" w:lastRow="0" w:firstColumn="0" w:lastColumn="0" w:oddVBand="0" w:evenVBand="0" w:oddHBand="0" w:evenHBand="0" w:firstRowFirstColumn="0" w:firstRowLastColumn="0" w:lastRowFirstColumn="0" w:lastRowLastColumn="0"/>
                </w:pPr>
              </w:pPrChange>
            </w:pPr>
            <w:proofErr w:type="spellStart"/>
            <w:r w:rsidRPr="000B15F3">
              <w:rPr>
                <w:rFonts w:ascii="Arial" w:eastAsiaTheme="majorEastAsia" w:hAnsi="Arial" w:cs="Arial"/>
                <w:color w:val="F79646" w:themeColor="accent6"/>
                <w14:textOutline w14:w="0" w14:cap="flat" w14:cmpd="sng" w14:algn="ctr">
                  <w14:noFill/>
                  <w14:prstDash w14:val="solid"/>
                  <w14:round/>
                </w14:textOutline>
              </w:rPr>
              <w:t>GetProgrammeType</w:t>
            </w:r>
            <w:proofErr w:type="spellEnd"/>
          </w:p>
        </w:tc>
      </w:tr>
      <w:tr w:rsidR="00DA4844" w:rsidRPr="000B15F3" w14:paraId="412F1124" w14:textId="77777777" w:rsidTr="0011254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5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A1AFA7" w14:textId="77777777" w:rsidR="00DA4844" w:rsidRPr="000B15F3" w:rsidRDefault="00DA4844">
            <w:pPr>
              <w:rPr>
                <w:rFonts w:ascii="Arial" w:eastAsiaTheme="majorEastAsia" w:hAnsi="Arial" w:cs="Arial"/>
                <w:b w:val="0"/>
                <w14:textOutline w14:w="0" w14:cap="flat" w14:cmpd="sng" w14:algn="ctr">
                  <w14:noFill/>
                  <w14:prstDash w14:val="solid"/>
                  <w14:round/>
                </w14:textOutline>
              </w:rPr>
              <w:pPrChange w:id="256" w:author="Lin Pamela (IFAP BE TS IE)" w:date="2019-05-31T18:06:00Z">
                <w:pPr>
                  <w:spacing w:line="480" w:lineRule="auto"/>
                  <w:ind w:firstLine="363"/>
                  <w:jc w:val="both"/>
                </w:pPr>
              </w:pPrChange>
            </w:pPr>
            <w:r w:rsidRPr="000B15F3">
              <w:rPr>
                <w:rFonts w:ascii="Arial" w:eastAsiaTheme="majorEastAsia" w:hAnsi="Arial" w:cs="Arial"/>
                <w:b w:val="0"/>
                <w:color w:val="F79646" w:themeColor="accent6"/>
                <w:highlight w:val="lightGray"/>
                <w14:textOutline w14:w="0" w14:cap="flat" w14:cmpd="sng" w14:algn="ctr">
                  <w14:noFill/>
                  <w14:prstDash w14:val="solid"/>
                  <w14:round/>
                </w14:textOutline>
              </w:rPr>
              <w:t>what</w:t>
            </w:r>
            <w:r w:rsidRPr="000B15F3">
              <w:rPr>
                <w:rFonts w:ascii="Arial" w:eastAsiaTheme="majorEastAsia" w:hAnsi="Arial" w:cs="Arial"/>
                <w:b w:val="0"/>
                <w14:textOutline w14:w="0" w14:cap="flat" w14:cmpd="sng" w14:algn="ctr">
                  <w14:noFill/>
                  <w14:prstDash w14:val="solid"/>
                  <w14:round/>
                </w14:textOutline>
              </w:rPr>
              <w:t xml:space="preserve"> are the </w:t>
            </w:r>
            <w:r w:rsidRPr="000B15F3">
              <w:rPr>
                <w:rFonts w:ascii="Arial" w:eastAsiaTheme="majorEastAsia" w:hAnsi="Arial" w:cs="Arial"/>
                <w:b w:val="0"/>
                <w:color w:val="F79646" w:themeColor="accent6"/>
                <w:highlight w:val="lightGray"/>
                <w14:textOutline w14:w="0" w14:cap="flat" w14:cmpd="sng" w14:algn="ctr">
                  <w14:noFill/>
                  <w14:prstDash w14:val="solid"/>
                  <w14:round/>
                </w14:textOutline>
              </w:rPr>
              <w:t>modules</w:t>
            </w:r>
            <w:r w:rsidRPr="000B15F3">
              <w:rPr>
                <w:rFonts w:ascii="Arial" w:eastAsiaTheme="majorEastAsia" w:hAnsi="Arial" w:cs="Arial"/>
                <w:b w:val="0"/>
                <w14:textOutline w14:w="0" w14:cap="flat" w14:cmpd="sng" w14:algn="ctr">
                  <w14:noFill/>
                  <w14:prstDash w14:val="solid"/>
                  <w14:round/>
                </w14:textOutline>
              </w:rPr>
              <w:t xml:space="preserve"> in </w:t>
            </w:r>
            <w:proofErr w:type="spellStart"/>
            <w:r w:rsidRPr="000B15F3">
              <w:rPr>
                <w:rFonts w:ascii="Arial" w:eastAsiaTheme="majorEastAsia" w:hAnsi="Arial" w:cs="Arial"/>
                <w:b w:val="0"/>
                <w:highlight w:val="lightGray"/>
                <w14:textOutline w14:w="0" w14:cap="flat" w14:cmpd="sng" w14:algn="ctr">
                  <w14:noFill/>
                  <w14:prstDash w14:val="solid"/>
                  <w14:round/>
                </w14:textOutline>
              </w:rPr>
              <w:t>Mtech</w:t>
            </w:r>
            <w:proofErr w:type="spellEnd"/>
            <w:r w:rsidRPr="000B15F3">
              <w:rPr>
                <w:rFonts w:ascii="Arial" w:eastAsiaTheme="majorEastAsia" w:hAnsi="Arial" w:cs="Arial"/>
                <w:b w:val="0"/>
                <w:highlight w:val="lightGray"/>
                <w14:textOutline w14:w="0" w14:cap="flat" w14:cmpd="sng" w14:algn="ctr">
                  <w14:noFill/>
                  <w14:prstDash w14:val="solid"/>
                  <w14:round/>
                </w14:textOutline>
              </w:rPr>
              <w:t xml:space="preserve"> IS</w:t>
            </w:r>
            <w:r w:rsidRPr="000B15F3">
              <w:rPr>
                <w:rFonts w:ascii="Arial" w:eastAsiaTheme="majorEastAsia" w:hAnsi="Arial" w:cs="Arial"/>
                <w:b w:val="0"/>
                <w14:textOutline w14:w="0" w14:cap="flat" w14:cmpd="sng" w14:algn="ctr">
                  <w14:noFill/>
                  <w14:prstDash w14:val="solid"/>
                  <w14:round/>
                </w14:textOutline>
              </w:rPr>
              <w:t>?</w:t>
            </w:r>
          </w:p>
          <w:p w14:paraId="3CDC6340" w14:textId="77777777" w:rsidR="00DA4844" w:rsidRPr="000B15F3" w:rsidRDefault="00DA4844">
            <w:pPr>
              <w:rPr>
                <w:rFonts w:ascii="Arial" w:eastAsiaTheme="majorEastAsia" w:hAnsi="Arial" w:cs="Arial"/>
                <w:b w:val="0"/>
                <w14:textOutline w14:w="0" w14:cap="flat" w14:cmpd="sng" w14:algn="ctr">
                  <w14:noFill/>
                  <w14:prstDash w14:val="solid"/>
                  <w14:round/>
                </w14:textOutline>
              </w:rPr>
              <w:pPrChange w:id="257" w:author="Lin Pamela (IFAP BE TS IE)" w:date="2019-05-31T18:06:00Z">
                <w:pPr>
                  <w:spacing w:line="480" w:lineRule="auto"/>
                  <w:ind w:firstLine="363"/>
                  <w:jc w:val="both"/>
                </w:pPr>
              </w:pPrChange>
            </w:pPr>
          </w:p>
        </w:tc>
        <w:tc>
          <w:tcPr>
            <w:tcW w:w="2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D84FF6" w14:textId="77777777" w:rsidR="00DA4844" w:rsidRPr="000B15F3" w:rsidRDefault="00DA484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0070C0"/>
                <w14:textOutline w14:w="0" w14:cap="flat" w14:cmpd="sng" w14:algn="ctr">
                  <w14:noFill/>
                  <w14:prstDash w14:val="solid"/>
                  <w14:round/>
                </w14:textOutline>
              </w:rPr>
              <w:pPrChange w:id="258" w:author="Lin Pamela (IFAP BE TS IE)" w:date="2019-05-31T18:06:00Z">
                <w:pPr>
                  <w:spacing w:line="480" w:lineRule="auto"/>
                  <w:ind w:firstLine="363"/>
                  <w:jc w:val="both"/>
                  <w:cnfStyle w:val="000000100000" w:firstRow="0" w:lastRow="0" w:firstColumn="0" w:lastColumn="0" w:oddVBand="0" w:evenVBand="0" w:oddHBand="1" w:evenHBand="0" w:firstRowFirstColumn="0" w:firstRowLastColumn="0" w:lastRowFirstColumn="0" w:lastRowLastColumn="0"/>
                </w:pPr>
              </w:pPrChange>
            </w:pPr>
            <w:r w:rsidRPr="000B15F3">
              <w:rPr>
                <w:rFonts w:ascii="Arial" w:eastAsiaTheme="majorEastAsia" w:hAnsi="Arial" w:cs="Arial"/>
                <w:color w:val="0070C0"/>
                <w14:textOutline w14:w="0" w14:cap="flat" w14:cmpd="sng" w14:algn="ctr">
                  <w14:noFill/>
                  <w14:prstDash w14:val="solid"/>
                  <w14:round/>
                </w14:textOutline>
              </w:rPr>
              <w:t>$Qualification</w:t>
            </w:r>
          </w:p>
        </w:tc>
        <w:tc>
          <w:tcPr>
            <w:tcW w:w="2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075AC" w14:textId="77777777" w:rsidR="00DA4844" w:rsidRPr="000B15F3" w:rsidRDefault="00DA484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F79646" w:themeColor="accent6"/>
                <w14:textOutline w14:w="0" w14:cap="flat" w14:cmpd="sng" w14:algn="ctr">
                  <w14:noFill/>
                  <w14:prstDash w14:val="solid"/>
                  <w14:round/>
                </w14:textOutline>
              </w:rPr>
              <w:pPrChange w:id="259" w:author="Lin Pamela (IFAP BE TS IE)" w:date="2019-05-31T18:06:00Z">
                <w:pPr>
                  <w:spacing w:line="480" w:lineRule="auto"/>
                  <w:ind w:firstLine="363"/>
                  <w:jc w:val="both"/>
                  <w:cnfStyle w:val="000000100000" w:firstRow="0" w:lastRow="0" w:firstColumn="0" w:lastColumn="0" w:oddVBand="0" w:evenVBand="0" w:oddHBand="1" w:evenHBand="0" w:firstRowFirstColumn="0" w:firstRowLastColumn="0" w:lastRowFirstColumn="0" w:lastRowLastColumn="0"/>
                </w:pPr>
              </w:pPrChange>
            </w:pPr>
            <w:proofErr w:type="spellStart"/>
            <w:r w:rsidRPr="000B15F3">
              <w:rPr>
                <w:rFonts w:ascii="Arial" w:eastAsiaTheme="majorEastAsia" w:hAnsi="Arial" w:cs="Arial"/>
                <w:color w:val="F79646" w:themeColor="accent6"/>
                <w14:textOutline w14:w="0" w14:cap="flat" w14:cmpd="sng" w14:algn="ctr">
                  <w14:noFill/>
                  <w14:prstDash w14:val="solid"/>
                  <w14:round/>
                </w14:textOutline>
              </w:rPr>
              <w:t>GetModuleDetails</w:t>
            </w:r>
            <w:proofErr w:type="spellEnd"/>
          </w:p>
        </w:tc>
      </w:tr>
    </w:tbl>
    <w:p w14:paraId="45B15AC2" w14:textId="58EF7CF3" w:rsidR="00DA4844" w:rsidRPr="000B15F3" w:rsidDel="00F45B59" w:rsidRDefault="00DF3D3E" w:rsidP="000B15F3">
      <w:pPr>
        <w:spacing w:line="480" w:lineRule="auto"/>
        <w:ind w:firstLine="363"/>
        <w:jc w:val="both"/>
        <w:rPr>
          <w:del w:id="260" w:author="prem chandran" w:date="2019-05-31T22:38:00Z"/>
          <w:i/>
          <w:lang w:val="en-US" w:eastAsia="en-US"/>
        </w:rPr>
      </w:pPr>
      <w:del w:id="261" w:author="prem chandran" w:date="2019-05-31T22:38:00Z">
        <w:r w:rsidRPr="000B15F3" w:rsidDel="00F45B59">
          <w:rPr>
            <w:lang w:val="en-US" w:eastAsia="en-US"/>
          </w:rPr>
          <w:br/>
        </w:r>
      </w:del>
    </w:p>
    <w:p w14:paraId="4E551402" w14:textId="77777777" w:rsidR="0011254D" w:rsidRPr="000B15F3" w:rsidDel="00F45B59" w:rsidRDefault="0011254D">
      <w:pPr>
        <w:spacing w:line="480" w:lineRule="auto"/>
        <w:ind w:firstLine="363"/>
        <w:jc w:val="both"/>
        <w:rPr>
          <w:del w:id="262" w:author="prem chandran" w:date="2019-05-31T22:38:00Z"/>
          <w:lang w:val="en-US" w:eastAsia="en-US"/>
        </w:rPr>
        <w:pPrChange w:id="263" w:author="prem chandran" w:date="2019-05-31T22:38:00Z">
          <w:pPr>
            <w:pStyle w:val="3"/>
            <w:spacing w:before="0" w:line="480" w:lineRule="auto"/>
            <w:ind w:left="0" w:firstLine="363"/>
          </w:pPr>
        </w:pPrChange>
      </w:pPr>
    </w:p>
    <w:p w14:paraId="6093D064" w14:textId="77777777" w:rsidR="00C65AD1" w:rsidRPr="000B15F3" w:rsidRDefault="00C65AD1">
      <w:pPr>
        <w:spacing w:line="480" w:lineRule="auto"/>
        <w:jc w:val="both"/>
        <w:rPr>
          <w:b/>
          <w:u w:val="single"/>
        </w:rPr>
        <w:pPrChange w:id="264" w:author="prem chandran" w:date="2019-05-31T22:38:00Z">
          <w:pPr>
            <w:spacing w:line="480" w:lineRule="auto"/>
            <w:ind w:firstLine="363"/>
            <w:jc w:val="both"/>
          </w:pPr>
        </w:pPrChange>
      </w:pPr>
    </w:p>
    <w:p w14:paraId="1D9E5208" w14:textId="77777777" w:rsidR="00EC5336" w:rsidRPr="000B15F3" w:rsidRDefault="00EC5336" w:rsidP="000B15F3">
      <w:pPr>
        <w:keepNext/>
        <w:spacing w:line="480" w:lineRule="auto"/>
        <w:ind w:firstLine="363"/>
        <w:jc w:val="both"/>
      </w:pPr>
      <w:r w:rsidRPr="000B15F3">
        <w:rPr>
          <w:noProof/>
          <w:color w:val="000000"/>
          <w:lang w:val="en-SG"/>
        </w:rPr>
        <w:drawing>
          <wp:inline distT="0" distB="0" distL="0" distR="0" wp14:anchorId="1FDA6A87" wp14:editId="65ED774E">
            <wp:extent cx="5943600" cy="2904490"/>
            <wp:effectExtent l="0" t="0" r="0" b="0"/>
            <wp:docPr id="20" name="Picture 20" descr="https://lh4.googleusercontent.com/5eRce8X6XF33572HGvrTH38z1PBGQ1xAoX2RqLKmYL0hpQDrvsdl6vDFfRy0RnzEgOoCfzOLYkw54yo5Mux8_Drgc2qsiw9YtN3jkjbyaH4RICDOG7TnmpIefQTUVpLizXOP8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eRce8X6XF33572HGvrTH38z1PBGQ1xAoX2RqLKmYL0hpQDrvsdl6vDFfRy0RnzEgOoCfzOLYkw54yo5Mux8_Drgc2qsiw9YtN3jkjbyaH4RICDOG7TnmpIefQTUVpLizXOP8s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3CE55686" w14:textId="55A3DB42" w:rsidR="00C65AD1" w:rsidRPr="000B15F3" w:rsidDel="0039468F" w:rsidRDefault="00EC5336" w:rsidP="00540000">
      <w:pPr>
        <w:pStyle w:val="af9"/>
        <w:spacing w:after="0"/>
        <w:jc w:val="center"/>
        <w:rPr>
          <w:del w:id="265" w:author="Lin Pamela (IFAP BE TS IE)" w:date="2019-05-31T18:08:00Z"/>
          <w:sz w:val="22"/>
          <w:szCs w:val="22"/>
        </w:rPr>
      </w:pPr>
      <w:r w:rsidRPr="000B15F3">
        <w:rPr>
          <w:sz w:val="22"/>
          <w:szCs w:val="22"/>
        </w:rPr>
        <w:t xml:space="preserve">Figure </w:t>
      </w:r>
      <w:r w:rsidRPr="000B15F3">
        <w:rPr>
          <w:i w:val="0"/>
          <w:iCs w:val="0"/>
        </w:rPr>
        <w:fldChar w:fldCharType="begin"/>
      </w:r>
      <w:r w:rsidRPr="000B15F3">
        <w:rPr>
          <w:sz w:val="22"/>
          <w:szCs w:val="22"/>
        </w:rPr>
        <w:instrText xml:space="preserve"> SEQ Figure \* ARABIC </w:instrText>
      </w:r>
      <w:r w:rsidRPr="000B15F3">
        <w:rPr>
          <w:i w:val="0"/>
          <w:iCs w:val="0"/>
        </w:rPr>
        <w:fldChar w:fldCharType="separate"/>
      </w:r>
      <w:r w:rsidR="00937BD8" w:rsidRPr="000B15F3">
        <w:rPr>
          <w:noProof/>
          <w:sz w:val="22"/>
          <w:szCs w:val="22"/>
        </w:rPr>
        <w:t>4</w:t>
      </w:r>
      <w:r w:rsidRPr="000B15F3">
        <w:rPr>
          <w:i w:val="0"/>
          <w:iCs w:val="0"/>
        </w:rPr>
        <w:fldChar w:fldCharType="end"/>
      </w:r>
      <w:r w:rsidRPr="000B15F3">
        <w:rPr>
          <w:sz w:val="22"/>
          <w:szCs w:val="22"/>
        </w:rPr>
        <w:t>: Intent matching to Utterance</w:t>
      </w:r>
    </w:p>
    <w:p w14:paraId="76BD2486" w14:textId="77777777" w:rsidR="00540000" w:rsidRDefault="0039468F" w:rsidP="00540000">
      <w:pPr>
        <w:pStyle w:val="af9"/>
        <w:spacing w:after="0"/>
        <w:jc w:val="center"/>
        <w:rPr>
          <w:ins w:id="266" w:author="prem chandran" w:date="2019-05-31T22:20:00Z"/>
          <w:sz w:val="20"/>
          <w:szCs w:val="22"/>
          <w:lang w:val="fr-FR"/>
        </w:rPr>
      </w:pPr>
      <w:ins w:id="267" w:author="Lin Pamela (IFAP BE TS IE)" w:date="2019-05-31T18:08:00Z">
        <w:r w:rsidRPr="00540000">
          <w:rPr>
            <w:sz w:val="20"/>
            <w:szCs w:val="22"/>
            <w:lang w:val="fr-FR"/>
          </w:rPr>
          <w:t xml:space="preserve"> </w:t>
        </w:r>
      </w:ins>
    </w:p>
    <w:p w14:paraId="681209C0" w14:textId="3FF1835A" w:rsidR="00720791" w:rsidRPr="00540000" w:rsidRDefault="0039468F" w:rsidP="00540000">
      <w:pPr>
        <w:pStyle w:val="af9"/>
        <w:spacing w:after="0"/>
        <w:ind w:right="-563"/>
        <w:rPr>
          <w:i w:val="0"/>
          <w:sz w:val="20"/>
          <w:szCs w:val="22"/>
          <w:lang w:val="fr-FR"/>
        </w:rPr>
      </w:pPr>
      <w:ins w:id="268" w:author="Lin Pamela (IFAP BE TS IE)" w:date="2019-05-31T18:08:00Z">
        <w:r w:rsidRPr="00540000">
          <w:rPr>
            <w:sz w:val="20"/>
            <w:szCs w:val="22"/>
            <w:lang w:val="fr-FR"/>
          </w:rPr>
          <w:t>(</w:t>
        </w:r>
      </w:ins>
      <w:r w:rsidR="00720791" w:rsidRPr="00540000">
        <w:rPr>
          <w:sz w:val="20"/>
          <w:szCs w:val="22"/>
          <w:lang w:val="fr-FR"/>
        </w:rPr>
        <w:t>Imag</w:t>
      </w:r>
      <w:del w:id="269" w:author="prem chandran" w:date="2019-05-31T22:18:00Z">
        <w:r w:rsidR="00720791" w:rsidRPr="00540000" w:rsidDel="00540000">
          <w:rPr>
            <w:sz w:val="20"/>
            <w:szCs w:val="22"/>
            <w:lang w:val="fr-FR"/>
          </w:rPr>
          <w:delText xml:space="preserve">e </w:delText>
        </w:r>
      </w:del>
      <w:r w:rsidR="00720791" w:rsidRPr="00540000">
        <w:rPr>
          <w:sz w:val="20"/>
          <w:szCs w:val="22"/>
          <w:lang w:val="fr-FR"/>
        </w:rPr>
        <w:t>source:</w:t>
      </w:r>
      <w:del w:id="270" w:author="prem chandran" w:date="2019-05-31T22:22:00Z">
        <w:r w:rsidR="00720791" w:rsidRPr="00540000" w:rsidDel="00540000">
          <w:rPr>
            <w:sz w:val="20"/>
            <w:szCs w:val="22"/>
            <w:lang w:val="fr-FR"/>
          </w:rPr>
          <w:delText xml:space="preserve"> </w:delText>
        </w:r>
      </w:del>
      <w:del w:id="271" w:author="Lin Pamela (IFAP BE TS IE)" w:date="2019-05-31T18:08:00Z">
        <w:r w:rsidR="00720791" w:rsidRPr="00540000" w:rsidDel="0039468F">
          <w:rPr>
            <w:sz w:val="20"/>
            <w:szCs w:val="22"/>
            <w:lang w:val="fr-FR"/>
          </w:rPr>
          <w:br/>
        </w:r>
      </w:del>
      <w:r w:rsidR="00540000">
        <w:rPr>
          <w:sz w:val="20"/>
          <w:szCs w:val="22"/>
          <w:lang w:val="fr-FR"/>
        </w:rPr>
        <w:fldChar w:fldCharType="begin"/>
      </w:r>
      <w:r w:rsidR="00540000">
        <w:rPr>
          <w:sz w:val="20"/>
          <w:szCs w:val="22"/>
          <w:lang w:val="fr-FR"/>
        </w:rPr>
        <w:instrText xml:space="preserve"> HYPERLINK "</w:instrText>
      </w:r>
      <w:r w:rsidR="00540000" w:rsidRPr="00540000">
        <w:rPr>
          <w:sz w:val="20"/>
          <w:szCs w:val="22"/>
          <w:lang w:val="fr-FR"/>
        </w:rPr>
        <w:instrText>https://cloud.google.com/dialogflow-enterprise/docs/images/intent-matching-overview.png</w:instrText>
      </w:r>
      <w:r w:rsidR="00540000">
        <w:rPr>
          <w:sz w:val="20"/>
          <w:szCs w:val="22"/>
          <w:lang w:val="fr-FR"/>
        </w:rPr>
        <w:instrText xml:space="preserve">" </w:instrText>
      </w:r>
      <w:r w:rsidR="00540000">
        <w:rPr>
          <w:sz w:val="20"/>
          <w:szCs w:val="22"/>
          <w:lang w:val="fr-FR"/>
        </w:rPr>
        <w:fldChar w:fldCharType="separate"/>
      </w:r>
      <w:r w:rsidR="00540000" w:rsidRPr="00540000">
        <w:rPr>
          <w:rStyle w:val="af3"/>
          <w:sz w:val="20"/>
          <w:szCs w:val="22"/>
          <w:lang w:val="fr-FR"/>
        </w:rPr>
        <w:t>https://cloud.google.com/dialogflow-enterprise/docs/images/intent-matching-overview.png</w:t>
      </w:r>
      <w:ins w:id="272" w:author="prem chandran" w:date="2019-05-31T22:22:00Z">
        <w:r w:rsidR="00540000">
          <w:rPr>
            <w:sz w:val="20"/>
            <w:szCs w:val="22"/>
            <w:lang w:val="fr-FR"/>
          </w:rPr>
          <w:fldChar w:fldCharType="end"/>
        </w:r>
      </w:ins>
      <w:ins w:id="273" w:author="Lin Pamela (IFAP BE TS IE)" w:date="2019-05-31T18:08:00Z">
        <w:r w:rsidRPr="00540000">
          <w:rPr>
            <w:rStyle w:val="af3"/>
            <w:sz w:val="20"/>
            <w:szCs w:val="22"/>
            <w:lang w:val="fr-FR"/>
          </w:rPr>
          <w:t>)</w:t>
        </w:r>
      </w:ins>
    </w:p>
    <w:p w14:paraId="5BFCBBEE" w14:textId="06A9C365" w:rsidR="00720791" w:rsidRPr="00540000" w:rsidRDefault="00720791" w:rsidP="000B15F3">
      <w:pPr>
        <w:spacing w:line="480" w:lineRule="auto"/>
        <w:ind w:firstLine="363"/>
        <w:jc w:val="both"/>
        <w:rPr>
          <w:lang w:val="fr-FR"/>
        </w:rPr>
      </w:pPr>
    </w:p>
    <w:p w14:paraId="228CAC6A" w14:textId="08BA8223" w:rsidR="00C65AD1" w:rsidRPr="00540000" w:rsidDel="0039468F" w:rsidRDefault="00C65AD1" w:rsidP="000B15F3">
      <w:pPr>
        <w:spacing w:line="480" w:lineRule="auto"/>
        <w:ind w:firstLine="363"/>
        <w:jc w:val="both"/>
        <w:rPr>
          <w:del w:id="274" w:author="Lin Pamela (IFAP BE TS IE)" w:date="2019-05-31T18:08:00Z"/>
          <w:b/>
          <w:u w:val="single"/>
          <w:lang w:val="fr-FR"/>
        </w:rPr>
      </w:pPr>
    </w:p>
    <w:p w14:paraId="05C23873" w14:textId="77777777" w:rsidR="00C65AD1" w:rsidRPr="00540000" w:rsidRDefault="00C65AD1" w:rsidP="000B15F3">
      <w:pPr>
        <w:spacing w:line="480" w:lineRule="auto"/>
        <w:ind w:firstLine="363"/>
        <w:jc w:val="both"/>
        <w:rPr>
          <w:b/>
          <w:u w:val="single"/>
          <w:lang w:val="fr-FR"/>
        </w:rPr>
      </w:pPr>
    </w:p>
    <w:p w14:paraId="3FF3A5A9" w14:textId="71FB6F27" w:rsidR="00DA4844" w:rsidRPr="000B15F3" w:rsidRDefault="0039468F" w:rsidP="000B15F3">
      <w:pPr>
        <w:spacing w:line="480" w:lineRule="auto"/>
        <w:ind w:firstLine="363"/>
        <w:jc w:val="both"/>
      </w:pPr>
      <w:r w:rsidRPr="00540000">
        <w:rPr>
          <w:b/>
        </w:rPr>
        <w:t xml:space="preserve">3.2. </w:t>
      </w:r>
      <w:r w:rsidR="00DA4844" w:rsidRPr="00540000">
        <w:rPr>
          <w:b/>
        </w:rPr>
        <w:t>Knowledge base design</w:t>
      </w:r>
      <w:r w:rsidR="00DA4844" w:rsidRPr="000B15F3">
        <w:t xml:space="preserve"> </w:t>
      </w:r>
      <w:del w:id="275" w:author="prem chandran" w:date="2019-05-31T22:40:00Z">
        <w:r w:rsidR="00DA4844" w:rsidRPr="000B15F3" w:rsidDel="00C72DE8">
          <w:rPr>
            <w:highlight w:val="green"/>
          </w:rPr>
          <w:delText>(Changhe)</w:delText>
        </w:r>
      </w:del>
    </w:p>
    <w:p w14:paraId="1499FD13" w14:textId="77777777" w:rsidR="0039468F" w:rsidRDefault="00DA4844" w:rsidP="000B15F3">
      <w:pPr>
        <w:spacing w:line="480" w:lineRule="auto"/>
        <w:ind w:firstLine="363"/>
        <w:jc w:val="both"/>
        <w:rPr>
          <w:ins w:id="276" w:author="Lin Pamela (IFAP BE TS IE)" w:date="2019-05-31T18:09:00Z"/>
        </w:rPr>
      </w:pPr>
      <w:r w:rsidRPr="000B15F3">
        <w:t xml:space="preserve">The web crawling is performed to retrieve the required information from </w:t>
      </w:r>
      <w:hyperlink r:id="rId21" w:history="1">
        <w:r w:rsidRPr="000B15F3">
          <w:rPr>
            <w:rStyle w:val="af3"/>
          </w:rPr>
          <w:t>https://www.iss.nus.edu.sg/</w:t>
        </w:r>
      </w:hyperlink>
      <w:r w:rsidRPr="000B15F3">
        <w:t xml:space="preserve"> via the Python library ‘</w:t>
      </w:r>
      <w:proofErr w:type="spellStart"/>
      <w:r w:rsidRPr="000B15F3">
        <w:t>beautifulsoup</w:t>
      </w:r>
      <w:proofErr w:type="spellEnd"/>
      <w:r w:rsidRPr="000B15F3">
        <w:t xml:space="preserve">’. </w:t>
      </w:r>
    </w:p>
    <w:p w14:paraId="68DB6883" w14:textId="77777777" w:rsidR="00E0712E" w:rsidRDefault="00E0712E" w:rsidP="00273B77">
      <w:pPr>
        <w:spacing w:line="480" w:lineRule="auto"/>
        <w:ind w:left="363"/>
        <w:jc w:val="both"/>
        <w:rPr>
          <w:ins w:id="277" w:author="prem chandran" w:date="2019-05-31T22:43:00Z"/>
        </w:rPr>
      </w:pPr>
    </w:p>
    <w:p w14:paraId="33719F84" w14:textId="77777777" w:rsidR="00E0712E" w:rsidRDefault="00E0712E" w:rsidP="00273B77">
      <w:pPr>
        <w:spacing w:line="480" w:lineRule="auto"/>
        <w:ind w:left="363"/>
        <w:jc w:val="both"/>
        <w:rPr>
          <w:ins w:id="278" w:author="prem chandran" w:date="2019-05-31T22:43:00Z"/>
        </w:rPr>
      </w:pPr>
    </w:p>
    <w:p w14:paraId="366D66F2" w14:textId="77777777" w:rsidR="00E0712E" w:rsidRDefault="00E0712E" w:rsidP="00273B77">
      <w:pPr>
        <w:spacing w:line="480" w:lineRule="auto"/>
        <w:ind w:left="363"/>
        <w:jc w:val="both"/>
        <w:rPr>
          <w:ins w:id="279" w:author="prem chandran" w:date="2019-05-31T22:43:00Z"/>
        </w:rPr>
      </w:pPr>
    </w:p>
    <w:p w14:paraId="526130C1" w14:textId="29016ADD" w:rsidR="00DA4844" w:rsidRPr="0039468F" w:rsidRDefault="00943D95" w:rsidP="00273B77">
      <w:pPr>
        <w:spacing w:line="480" w:lineRule="auto"/>
        <w:ind w:left="363"/>
        <w:jc w:val="both"/>
      </w:pPr>
      <w:del w:id="280" w:author="prem chandran" w:date="2019-05-31T22:43:00Z">
        <w:r w:rsidRPr="000B15F3" w:rsidDel="00E0712E">
          <w:lastRenderedPageBreak/>
          <w:br/>
        </w:r>
      </w:del>
      <w:del w:id="281" w:author="Lin Pamela (IFAP BE TS IE)" w:date="2019-05-31T18:09:00Z">
        <w:r w:rsidR="00937BD8" w:rsidRPr="0039468F" w:rsidDel="0039468F">
          <w:br/>
        </w:r>
      </w:del>
      <w:r w:rsidR="0039468F" w:rsidRPr="00273B77">
        <w:rPr>
          <w:b/>
        </w:rPr>
        <w:t xml:space="preserve">3.3. </w:t>
      </w:r>
      <w:r w:rsidR="00DA4844" w:rsidRPr="00273B77">
        <w:rPr>
          <w:b/>
        </w:rPr>
        <w:t>Natural language processing</w:t>
      </w:r>
    </w:p>
    <w:p w14:paraId="537B78F7" w14:textId="77777777" w:rsidR="0011254D" w:rsidRPr="000B15F3" w:rsidRDefault="00DA4844" w:rsidP="000B15F3">
      <w:pPr>
        <w:spacing w:line="480" w:lineRule="auto"/>
        <w:ind w:firstLine="363"/>
        <w:jc w:val="both"/>
      </w:pPr>
      <w:r w:rsidRPr="000B15F3">
        <w:t xml:space="preserve">When a user first input a question in the form of unstructured text, this request needs to be understood by the chatbot system. This can be done by first splitting the text input into separate words for tagging. The tagged words will then be classified to the defined intents and entities by the ML algorithms in </w:t>
      </w:r>
      <w:proofErr w:type="spellStart"/>
      <w:r w:rsidRPr="000B15F3">
        <w:t>DialogFlow</w:t>
      </w:r>
      <w:proofErr w:type="spellEnd"/>
      <w:r w:rsidRPr="000B15F3">
        <w:t xml:space="preserve">. This process transforms the unstructured text input into logical form to be processed by the </w:t>
      </w:r>
      <w:proofErr w:type="spellStart"/>
      <w:r w:rsidRPr="000B15F3">
        <w:t>DialogFlow</w:t>
      </w:r>
      <w:proofErr w:type="spellEnd"/>
      <w:r w:rsidRPr="000B15F3">
        <w:t xml:space="preserve"> agent. The ML algorithm used is the hybrid whereby the agent will first attempt to match based on rule-based </w:t>
      </w:r>
      <w:proofErr w:type="spellStart"/>
      <w:r w:rsidRPr="000B15F3">
        <w:t>grammer</w:t>
      </w:r>
      <w:proofErr w:type="spellEnd"/>
      <w:r w:rsidRPr="000B15F3">
        <w:t xml:space="preserve"> and if the match fails, the agent will employ the ML matching. The accuracy of the outcome from the ML matching can be tuned via the ML classification threshold. A threshold value of 0.3 is selected, and thus if the confidence value is less than this threshold value, then the fallback intent is matched. Subsequently, the matched intent and entity will be passed into the fulfillment to generate the response.</w:t>
      </w:r>
      <w:r w:rsidR="00943D95" w:rsidRPr="000B15F3">
        <w:br/>
      </w:r>
    </w:p>
    <w:p w14:paraId="6F1DA373" w14:textId="744EED9C" w:rsidR="00DA4844" w:rsidRPr="0039468F" w:rsidRDefault="0039468F" w:rsidP="000B15F3">
      <w:pPr>
        <w:spacing w:line="480" w:lineRule="auto"/>
        <w:ind w:firstLine="363"/>
        <w:jc w:val="both"/>
        <w:rPr>
          <w:b/>
          <w:rPrChange w:id="282" w:author="Lin Pamela (IFAP BE TS IE)" w:date="2019-05-31T18:10:00Z">
            <w:rPr>
              <w:b/>
              <w:u w:val="single"/>
            </w:rPr>
          </w:rPrChange>
        </w:rPr>
      </w:pPr>
      <w:r w:rsidRPr="0039468F">
        <w:rPr>
          <w:b/>
          <w:rPrChange w:id="283" w:author="Lin Pamela (IFAP BE TS IE)" w:date="2019-05-31T18:10:00Z">
            <w:rPr>
              <w:b/>
              <w:u w:val="single"/>
            </w:rPr>
          </w:rPrChange>
        </w:rPr>
        <w:t xml:space="preserve">3.4. </w:t>
      </w:r>
      <w:r w:rsidR="00DA4844" w:rsidRPr="0039468F">
        <w:rPr>
          <w:b/>
          <w:rPrChange w:id="284" w:author="Lin Pamela (IFAP BE TS IE)" w:date="2019-05-31T18:10:00Z">
            <w:rPr>
              <w:b/>
              <w:u w:val="single"/>
            </w:rPr>
          </w:rPrChange>
        </w:rPr>
        <w:t xml:space="preserve">Fulfillment </w:t>
      </w:r>
    </w:p>
    <w:p w14:paraId="5F146B2F" w14:textId="7227CB13" w:rsidR="00DA4844" w:rsidRDefault="00DA4844" w:rsidP="000B15F3">
      <w:pPr>
        <w:spacing w:line="480" w:lineRule="auto"/>
        <w:ind w:firstLine="363"/>
        <w:jc w:val="both"/>
        <w:rPr>
          <w:ins w:id="285" w:author="prem chandran" w:date="2019-05-31T22:40:00Z"/>
        </w:rPr>
      </w:pPr>
      <w:r w:rsidRPr="000B15F3">
        <w:t xml:space="preserve">The intent that is passed from the intent classification is matched to the business logic defined in the python script via the webhook. Once the intent matching is successful, then its corresponding information will be retrieved from the ISS website via the Python crawler and an appropriate response is constructed. This response will be returned back to </w:t>
      </w:r>
      <w:proofErr w:type="spellStart"/>
      <w:r w:rsidRPr="000B15F3">
        <w:t>DialogFlow</w:t>
      </w:r>
      <w:proofErr w:type="spellEnd"/>
      <w:r w:rsidRPr="000B15F3">
        <w:t xml:space="preserve"> via the webhook which will then be consumed by the user.  </w:t>
      </w:r>
      <w:del w:id="286" w:author="prem chandran" w:date="2019-05-31T22:40:00Z">
        <w:r w:rsidRPr="000B15F3" w:rsidDel="00C72DE8">
          <w:rPr>
            <w:highlight w:val="green"/>
          </w:rPr>
          <w:delText>Insert a debug code.</w:delText>
        </w:r>
        <w:r w:rsidR="008C29FE" w:rsidRPr="000B15F3" w:rsidDel="00C72DE8">
          <w:rPr>
            <w:highlight w:val="green"/>
          </w:rPr>
          <w:delText>(Changhe, Li Wei or Helen)</w:delText>
        </w:r>
        <w:r w:rsidR="00943D95" w:rsidRPr="000B15F3" w:rsidDel="00C72DE8">
          <w:br/>
        </w:r>
      </w:del>
    </w:p>
    <w:p w14:paraId="7BA68345" w14:textId="77777777" w:rsidR="00C72DE8" w:rsidRPr="000B15F3" w:rsidRDefault="00C72DE8" w:rsidP="000B15F3">
      <w:pPr>
        <w:spacing w:line="480" w:lineRule="auto"/>
        <w:ind w:firstLine="363"/>
        <w:jc w:val="both"/>
      </w:pPr>
    </w:p>
    <w:p w14:paraId="2D60E662" w14:textId="12FE765B" w:rsidR="00DA4844" w:rsidRPr="00540000" w:rsidRDefault="0039468F" w:rsidP="000B15F3">
      <w:pPr>
        <w:spacing w:line="480" w:lineRule="auto"/>
        <w:ind w:firstLine="363"/>
        <w:jc w:val="both"/>
        <w:rPr>
          <w:b/>
        </w:rPr>
      </w:pPr>
      <w:r w:rsidRPr="00540000">
        <w:rPr>
          <w:b/>
        </w:rPr>
        <w:t xml:space="preserve">3.5. </w:t>
      </w:r>
      <w:r w:rsidR="00DA4844" w:rsidRPr="00540000">
        <w:rPr>
          <w:b/>
        </w:rPr>
        <w:t>Deployment</w:t>
      </w:r>
    </w:p>
    <w:p w14:paraId="7972FE30" w14:textId="77777777" w:rsidR="00DA4844" w:rsidRPr="000B15F3" w:rsidRDefault="00DA4844" w:rsidP="000B15F3">
      <w:pPr>
        <w:spacing w:line="480" w:lineRule="auto"/>
        <w:ind w:firstLine="363"/>
        <w:jc w:val="both"/>
      </w:pPr>
      <w:r w:rsidRPr="000B15F3">
        <w:t xml:space="preserve">The user will consume the response via the </w:t>
      </w:r>
      <w:proofErr w:type="spellStart"/>
      <w:r w:rsidRPr="000B15F3">
        <w:t>DialogFlow</w:t>
      </w:r>
      <w:proofErr w:type="spellEnd"/>
      <w:r w:rsidRPr="000B15F3">
        <w:t xml:space="preserve"> dialogue interface hosted by Google. The python script to perform the fulfillment is hosted in Heroku via </w:t>
      </w:r>
      <w:proofErr w:type="spellStart"/>
      <w:r w:rsidRPr="000B15F3">
        <w:t>Gunicorn</w:t>
      </w:r>
      <w:proofErr w:type="spellEnd"/>
      <w:r w:rsidRPr="000B15F3">
        <w:t xml:space="preserve"> which is a Python WSGI HTTP Server.</w:t>
      </w:r>
    </w:p>
    <w:p w14:paraId="2C5B3555" w14:textId="4B10DD36" w:rsidR="00DA4844" w:rsidRPr="000B15F3" w:rsidRDefault="00DA4844" w:rsidP="000B15F3">
      <w:pPr>
        <w:spacing w:line="480" w:lineRule="auto"/>
        <w:ind w:firstLine="363"/>
        <w:jc w:val="both"/>
      </w:pPr>
    </w:p>
    <w:p w14:paraId="6103428C" w14:textId="77777777" w:rsidR="00FA0EB5" w:rsidRPr="000B15F3" w:rsidRDefault="00FA0EB5" w:rsidP="000B15F3">
      <w:pPr>
        <w:spacing w:line="480" w:lineRule="auto"/>
        <w:ind w:firstLine="363"/>
        <w:jc w:val="both"/>
      </w:pPr>
    </w:p>
    <w:p w14:paraId="0B3026D8" w14:textId="77777777" w:rsidR="004F077B" w:rsidRPr="000B15F3" w:rsidRDefault="004F077B" w:rsidP="000B15F3">
      <w:pPr>
        <w:spacing w:line="480" w:lineRule="auto"/>
        <w:ind w:firstLine="363"/>
        <w:jc w:val="both"/>
        <w:rPr>
          <w:rFonts w:eastAsia="Times New Roman"/>
          <w:color w:val="000000"/>
          <w:lang w:val="en-SG"/>
        </w:rPr>
      </w:pPr>
      <w:r w:rsidRPr="000B15F3">
        <w:rPr>
          <w:rFonts w:eastAsia="Times New Roman"/>
          <w:color w:val="000000"/>
          <w:lang w:val="en-SG"/>
        </w:rPr>
        <w:lastRenderedPageBreak/>
        <w:br w:type="page"/>
      </w:r>
    </w:p>
    <w:p w14:paraId="1202257E" w14:textId="0B01FFB9" w:rsidR="00DA4844" w:rsidRPr="000B15F3" w:rsidDel="00540000" w:rsidRDefault="00937BD8" w:rsidP="00540000">
      <w:pPr>
        <w:pStyle w:val="3"/>
        <w:spacing w:before="0" w:line="480" w:lineRule="auto"/>
        <w:rPr>
          <w:del w:id="287" w:author="prem chandran" w:date="2019-05-31T22:25:00Z"/>
          <w:rFonts w:ascii="Arial" w:hAnsi="Arial" w:cs="Arial"/>
          <w:sz w:val="22"/>
          <w:szCs w:val="22"/>
          <w:lang w:val="en-SG"/>
        </w:rPr>
      </w:pPr>
      <w:r w:rsidRPr="000B15F3">
        <w:rPr>
          <w:rFonts w:ascii="Arial" w:hAnsi="Arial" w:cs="Arial"/>
          <w:sz w:val="22"/>
          <w:szCs w:val="22"/>
          <w:lang w:val="en-SG"/>
        </w:rPr>
        <w:lastRenderedPageBreak/>
        <w:t xml:space="preserve">4) </w:t>
      </w:r>
      <w:proofErr w:type="spellStart"/>
      <w:r w:rsidR="00DA4844" w:rsidRPr="000B15F3">
        <w:rPr>
          <w:rFonts w:ascii="Arial" w:hAnsi="Arial" w:cs="Arial"/>
          <w:sz w:val="22"/>
          <w:szCs w:val="22"/>
          <w:lang w:val="en-SG"/>
        </w:rPr>
        <w:t>E</w:t>
      </w:r>
      <w:r w:rsidRPr="000B15F3">
        <w:rPr>
          <w:rFonts w:ascii="Arial" w:hAnsi="Arial" w:cs="Arial"/>
          <w:sz w:val="22"/>
          <w:szCs w:val="22"/>
          <w:lang w:val="en-SG"/>
        </w:rPr>
        <w:t>VALUATION</w:t>
      </w:r>
    </w:p>
    <w:p w14:paraId="77651DB3" w14:textId="3D7645DC" w:rsidR="00DA4844" w:rsidRPr="000B15F3" w:rsidDel="00540000" w:rsidRDefault="00DA4844">
      <w:pPr>
        <w:pStyle w:val="3"/>
        <w:spacing w:before="0" w:line="480" w:lineRule="auto"/>
        <w:ind w:left="0" w:firstLine="0"/>
        <w:rPr>
          <w:del w:id="288" w:author="prem chandran" w:date="2019-05-31T22:25:00Z"/>
          <w:lang w:val="en-SG"/>
        </w:rPr>
        <w:pPrChange w:id="289" w:author="prem chandran" w:date="2019-05-31T22:29:00Z">
          <w:pPr>
            <w:pStyle w:val="3"/>
            <w:spacing w:before="0" w:line="480" w:lineRule="auto"/>
          </w:pPr>
        </w:pPrChange>
      </w:pPr>
    </w:p>
    <w:p w14:paraId="3E9E3E19" w14:textId="5F3EE072" w:rsidR="00937BD8" w:rsidRPr="000B15F3" w:rsidDel="00540000" w:rsidRDefault="00937BD8" w:rsidP="00540000">
      <w:pPr>
        <w:spacing w:line="480" w:lineRule="auto"/>
        <w:jc w:val="both"/>
        <w:rPr>
          <w:del w:id="290" w:author="prem chandran" w:date="2019-05-31T22:24:00Z"/>
          <w:rFonts w:eastAsia="Times New Roman"/>
          <w:lang w:val="en-SG"/>
        </w:rPr>
      </w:pPr>
    </w:p>
    <w:p w14:paraId="7D314E70" w14:textId="3B92B240" w:rsidR="00DA4844" w:rsidRPr="000B15F3" w:rsidRDefault="00DA4844" w:rsidP="00540000">
      <w:pPr>
        <w:spacing w:line="480" w:lineRule="auto"/>
        <w:jc w:val="both"/>
        <w:rPr>
          <w:rFonts w:eastAsia="Times New Roman"/>
          <w:lang w:val="en-SG"/>
        </w:rPr>
      </w:pPr>
      <w:del w:id="291" w:author="prem chandran" w:date="2019-05-31T22:24:00Z">
        <w:r w:rsidRPr="000B15F3" w:rsidDel="00540000">
          <w:rPr>
            <w:rFonts w:eastAsia="Times New Roman"/>
            <w:color w:val="000000"/>
            <w:lang w:val="en-SG"/>
          </w:rPr>
          <w:delText>T</w:delText>
        </w:r>
      </w:del>
      <w:r w:rsidRPr="000B15F3">
        <w:rPr>
          <w:rFonts w:eastAsia="Times New Roman"/>
          <w:color w:val="000000"/>
          <w:lang w:val="en-SG"/>
        </w:rPr>
        <w:t>o</w:t>
      </w:r>
      <w:proofErr w:type="spellEnd"/>
      <w:r w:rsidRPr="000B15F3">
        <w:rPr>
          <w:rFonts w:eastAsia="Times New Roman"/>
          <w:color w:val="000000"/>
          <w:lang w:val="en-SG"/>
        </w:rPr>
        <w:t xml:space="preserve"> </w:t>
      </w:r>
      <w:proofErr w:type="gramStart"/>
      <w:r w:rsidRPr="000B15F3">
        <w:rPr>
          <w:rFonts w:eastAsia="Times New Roman"/>
          <w:color w:val="000000"/>
          <w:lang w:val="en-SG"/>
        </w:rPr>
        <w:t>evaluate</w:t>
      </w:r>
      <w:proofErr w:type="gramEnd"/>
      <w:r w:rsidRPr="000B15F3">
        <w:rPr>
          <w:rFonts w:eastAsia="Times New Roman"/>
          <w:color w:val="000000"/>
          <w:lang w:val="en-SG"/>
        </w:rPr>
        <w:t xml:space="preserve"> our chatbot, there are two aspects with categories we assess, namely</w:t>
      </w:r>
    </w:p>
    <w:p w14:paraId="679B2CF9" w14:textId="77777777" w:rsidR="00DA4844" w:rsidRPr="000B15F3" w:rsidRDefault="00DA4844" w:rsidP="000B15F3">
      <w:pPr>
        <w:numPr>
          <w:ilvl w:val="0"/>
          <w:numId w:val="11"/>
        </w:numPr>
        <w:spacing w:line="480" w:lineRule="auto"/>
        <w:ind w:left="0" w:firstLine="363"/>
        <w:jc w:val="both"/>
        <w:textAlignment w:val="baseline"/>
        <w:rPr>
          <w:rFonts w:eastAsia="Times New Roman"/>
          <w:color w:val="000000"/>
          <w:lang w:val="en-SG"/>
        </w:rPr>
      </w:pPr>
      <w:r w:rsidRPr="000B15F3">
        <w:rPr>
          <w:rFonts w:eastAsia="Times New Roman"/>
          <w:color w:val="000000"/>
          <w:lang w:val="en-SG"/>
        </w:rPr>
        <w:t>Efficiency based on performance</w:t>
      </w:r>
    </w:p>
    <w:p w14:paraId="47194A43" w14:textId="77777777" w:rsidR="00DA4844" w:rsidRPr="000B15F3" w:rsidRDefault="00DA4844" w:rsidP="000B15F3">
      <w:pPr>
        <w:numPr>
          <w:ilvl w:val="0"/>
          <w:numId w:val="11"/>
        </w:numPr>
        <w:spacing w:line="480" w:lineRule="auto"/>
        <w:ind w:left="0" w:firstLine="363"/>
        <w:jc w:val="both"/>
        <w:textAlignment w:val="baseline"/>
        <w:rPr>
          <w:rFonts w:eastAsia="Times New Roman"/>
          <w:color w:val="000000"/>
          <w:lang w:val="en-SG"/>
        </w:rPr>
      </w:pPr>
      <w:r w:rsidRPr="000B15F3">
        <w:rPr>
          <w:rFonts w:eastAsia="Times New Roman"/>
          <w:color w:val="000000"/>
          <w:lang w:val="en-SG"/>
        </w:rPr>
        <w:t>Effectiveness based on functionality and humanity</w:t>
      </w:r>
    </w:p>
    <w:p w14:paraId="3042C535" w14:textId="1959A84C" w:rsidR="00DA4844" w:rsidRPr="000B15F3" w:rsidRDefault="00DA4844" w:rsidP="000B15F3">
      <w:pPr>
        <w:spacing w:line="480" w:lineRule="auto"/>
        <w:ind w:firstLine="363"/>
        <w:jc w:val="both"/>
        <w:rPr>
          <w:rFonts w:eastAsia="Times New Roman"/>
          <w:lang w:val="en-SG"/>
        </w:rPr>
      </w:pPr>
    </w:p>
    <w:p w14:paraId="24997F0D" w14:textId="12AD5CDF" w:rsidR="00937BD8" w:rsidRPr="000B15F3" w:rsidRDefault="00937BD8" w:rsidP="000B15F3">
      <w:pPr>
        <w:spacing w:line="480" w:lineRule="auto"/>
        <w:ind w:firstLine="363"/>
        <w:jc w:val="both"/>
        <w:rPr>
          <w:rFonts w:eastAsia="Times New Roman"/>
          <w:color w:val="000000"/>
          <w:lang w:val="en-SG"/>
        </w:rPr>
      </w:pPr>
      <w:r w:rsidRPr="000B15F3">
        <w:rPr>
          <w:rFonts w:eastAsia="Times New Roman"/>
          <w:color w:val="000000"/>
          <w:lang w:val="en-SG"/>
        </w:rPr>
        <w:t xml:space="preserve">The prototype of the HEX-Chatbot is Deploy out online to </w:t>
      </w:r>
      <w:hyperlink r:id="rId22" w:history="1">
        <w:r w:rsidRPr="000B15F3">
          <w:rPr>
            <w:rStyle w:val="af3"/>
            <w:rFonts w:eastAsia="Times New Roman"/>
            <w:lang w:val="en-SG"/>
          </w:rPr>
          <w:t>here(CLICK LINK)</w:t>
        </w:r>
      </w:hyperlink>
    </w:p>
    <w:p w14:paraId="1F9A2E5F" w14:textId="246AF079" w:rsidR="00937BD8" w:rsidRPr="000B15F3" w:rsidDel="00C72DE8" w:rsidRDefault="00937BD8" w:rsidP="000B15F3">
      <w:pPr>
        <w:spacing w:line="480" w:lineRule="auto"/>
        <w:ind w:firstLine="363"/>
        <w:jc w:val="both"/>
        <w:rPr>
          <w:del w:id="292" w:author="prem chandran" w:date="2019-05-31T22:40:00Z"/>
          <w:rFonts w:eastAsia="Times New Roman"/>
          <w:lang w:val="en-SG"/>
        </w:rPr>
      </w:pPr>
    </w:p>
    <w:p w14:paraId="0C944611" w14:textId="4E824A65" w:rsidR="00DA4844" w:rsidRPr="000B15F3" w:rsidDel="00C72DE8" w:rsidRDefault="00DA4844">
      <w:pPr>
        <w:spacing w:line="480" w:lineRule="auto"/>
        <w:jc w:val="both"/>
        <w:rPr>
          <w:del w:id="293" w:author="prem chandran" w:date="2019-05-31T22:40:00Z"/>
          <w:rFonts w:eastAsia="Times New Roman"/>
          <w:color w:val="000000"/>
          <w:lang w:val="en-SG"/>
        </w:rPr>
        <w:pPrChange w:id="294" w:author="prem chandran" w:date="2019-05-31T22:40:00Z">
          <w:pPr>
            <w:spacing w:line="480" w:lineRule="auto"/>
            <w:ind w:firstLine="363"/>
            <w:jc w:val="both"/>
          </w:pPr>
        </w:pPrChange>
      </w:pPr>
      <w:del w:id="295" w:author="prem chandran" w:date="2019-05-31T22:40:00Z">
        <w:r w:rsidRPr="000B15F3" w:rsidDel="00C72DE8">
          <w:rPr>
            <w:rFonts w:eastAsia="Times New Roman"/>
            <w:color w:val="000000"/>
            <w:highlight w:val="yellow"/>
            <w:lang w:val="en-SG"/>
          </w:rPr>
          <w:delText>Based on running a test sample of the script using</w:delText>
        </w:r>
        <w:r w:rsidR="00937BD8" w:rsidRPr="000B15F3" w:rsidDel="00C72DE8">
          <w:rPr>
            <w:rFonts w:eastAsia="Times New Roman"/>
            <w:color w:val="000000"/>
            <w:highlight w:val="yellow"/>
            <w:lang w:val="en-SG"/>
          </w:rPr>
          <w:delText>??</w:delText>
        </w:r>
        <w:r w:rsidR="0059337D" w:rsidRPr="000B15F3" w:rsidDel="00C72DE8">
          <w:rPr>
            <w:rFonts w:eastAsia="Times New Roman"/>
            <w:color w:val="000000"/>
            <w:highlight w:val="yellow"/>
            <w:lang w:val="en-SG"/>
          </w:rPr>
          <w:delText>(Li Wei)</w:delText>
        </w:r>
      </w:del>
    </w:p>
    <w:p w14:paraId="1D28438F" w14:textId="45245128" w:rsidR="00AA6200" w:rsidRPr="000B15F3" w:rsidRDefault="00AA6200">
      <w:pPr>
        <w:spacing w:line="480" w:lineRule="auto"/>
        <w:jc w:val="both"/>
        <w:rPr>
          <w:rFonts w:eastAsia="Times New Roman"/>
          <w:color w:val="000000"/>
          <w:lang w:val="en-SG"/>
        </w:rPr>
        <w:pPrChange w:id="296" w:author="prem chandran" w:date="2019-05-31T22:40:00Z">
          <w:pPr>
            <w:spacing w:line="480" w:lineRule="auto"/>
            <w:ind w:firstLine="363"/>
            <w:jc w:val="both"/>
          </w:pPr>
        </w:pPrChange>
      </w:pPr>
    </w:p>
    <w:p w14:paraId="21F7CF79" w14:textId="1BE10AC0" w:rsidR="00937BD8" w:rsidRPr="000B15F3" w:rsidRDefault="00937BD8" w:rsidP="000B15F3">
      <w:pPr>
        <w:spacing w:line="480" w:lineRule="auto"/>
        <w:ind w:firstLine="363"/>
        <w:jc w:val="both"/>
        <w:rPr>
          <w:rFonts w:eastAsia="Times New Roman"/>
          <w:color w:val="000000"/>
          <w:lang w:val="en-SG"/>
        </w:rPr>
      </w:pPr>
      <w:r w:rsidRPr="000B15F3">
        <w:rPr>
          <w:rFonts w:eastAsia="Times New Roman"/>
          <w:color w:val="000000"/>
          <w:lang w:val="en-SG"/>
        </w:rPr>
        <w:t>The following outputs are noted</w:t>
      </w:r>
    </w:p>
    <w:p w14:paraId="2366244B" w14:textId="208B2219" w:rsidR="00937BD8" w:rsidRPr="000B15F3" w:rsidRDefault="00937BD8" w:rsidP="000B15F3">
      <w:pPr>
        <w:spacing w:line="480" w:lineRule="auto"/>
        <w:ind w:firstLine="363"/>
        <w:jc w:val="both"/>
        <w:rPr>
          <w:rFonts w:eastAsia="Times New Roman"/>
          <w:color w:val="000000"/>
          <w:lang w:val="en-SG"/>
        </w:rPr>
      </w:pPr>
    </w:p>
    <w:p w14:paraId="54A394CC" w14:textId="02B1F046" w:rsidR="00AA6200" w:rsidRPr="000B15F3" w:rsidRDefault="00937BD8" w:rsidP="000B15F3">
      <w:pPr>
        <w:spacing w:line="480" w:lineRule="auto"/>
        <w:ind w:firstLine="363"/>
        <w:jc w:val="both"/>
        <w:rPr>
          <w:rFonts w:eastAsia="Times New Roman"/>
          <w:color w:val="000000"/>
          <w:lang w:val="en-SG"/>
        </w:rPr>
      </w:pPr>
      <w:r w:rsidRPr="000B15F3">
        <w:rPr>
          <w:noProof/>
          <w:lang w:val="en-SG"/>
        </w:rPr>
        <w:drawing>
          <wp:inline distT="0" distB="0" distL="0" distR="0" wp14:anchorId="1BD6F5EA" wp14:editId="27344568">
            <wp:extent cx="2108934" cy="2834961"/>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807" cy="2893938"/>
                    </a:xfrm>
                    <a:prstGeom prst="rect">
                      <a:avLst/>
                    </a:prstGeom>
                  </pic:spPr>
                </pic:pic>
              </a:graphicData>
            </a:graphic>
          </wp:inline>
        </w:drawing>
      </w:r>
      <w:bookmarkEnd w:id="127"/>
      <w:r w:rsidRPr="000B15F3">
        <w:rPr>
          <w:rFonts w:eastAsia="Times New Roman"/>
          <w:color w:val="000000"/>
          <w:lang w:val="en-SG"/>
        </w:rPr>
        <w:tab/>
      </w:r>
      <w:r w:rsidRPr="000B15F3">
        <w:rPr>
          <w:rFonts w:eastAsia="Times New Roman"/>
          <w:color w:val="000000"/>
          <w:lang w:val="en-SG"/>
        </w:rPr>
        <w:tab/>
      </w:r>
      <w:r w:rsidR="00AA6200" w:rsidRPr="000B15F3">
        <w:rPr>
          <w:noProof/>
          <w:lang w:val="en-SG"/>
        </w:rPr>
        <w:drawing>
          <wp:inline distT="0" distB="0" distL="0" distR="0" wp14:anchorId="4A43560A" wp14:editId="4780F941">
            <wp:extent cx="2124791" cy="2837801"/>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3518" cy="2942946"/>
                    </a:xfrm>
                    <a:prstGeom prst="rect">
                      <a:avLst/>
                    </a:prstGeom>
                    <a:noFill/>
                    <a:ln>
                      <a:noFill/>
                    </a:ln>
                  </pic:spPr>
                </pic:pic>
              </a:graphicData>
            </a:graphic>
          </wp:inline>
        </w:drawing>
      </w:r>
    </w:p>
    <w:p w14:paraId="11263928" w14:textId="4FFA6417" w:rsidR="00507C32" w:rsidRDefault="00507C32" w:rsidP="000B15F3">
      <w:pPr>
        <w:pStyle w:val="3"/>
        <w:spacing w:before="0" w:line="480" w:lineRule="auto"/>
        <w:ind w:left="0" w:firstLine="363"/>
        <w:rPr>
          <w:ins w:id="297" w:author="prem chandran" w:date="2019-05-31T22:26:00Z"/>
          <w:rFonts w:ascii="Arial" w:hAnsi="Arial" w:cs="Arial"/>
          <w:sz w:val="22"/>
          <w:szCs w:val="22"/>
        </w:rPr>
      </w:pPr>
    </w:p>
    <w:p w14:paraId="53DEA152" w14:textId="77777777" w:rsidR="00540000" w:rsidRPr="00540000" w:rsidRDefault="00540000" w:rsidP="00540000"/>
    <w:p w14:paraId="780457E0" w14:textId="7991FC83" w:rsidR="00937BD8" w:rsidRPr="000B15F3" w:rsidRDefault="00937BD8" w:rsidP="000B15F3">
      <w:pPr>
        <w:pStyle w:val="3"/>
        <w:spacing w:before="0" w:line="480" w:lineRule="auto"/>
        <w:ind w:left="0" w:firstLine="363"/>
        <w:rPr>
          <w:rFonts w:ascii="Arial" w:hAnsi="Arial" w:cs="Arial"/>
          <w:sz w:val="22"/>
          <w:szCs w:val="22"/>
        </w:rPr>
      </w:pPr>
      <w:bookmarkStart w:id="298" w:name="_Toc10234451"/>
      <w:r w:rsidRPr="000B15F3">
        <w:rPr>
          <w:rFonts w:ascii="Arial" w:hAnsi="Arial" w:cs="Arial"/>
          <w:sz w:val="22"/>
          <w:szCs w:val="22"/>
        </w:rPr>
        <w:t>4.1)</w:t>
      </w:r>
      <w:r w:rsidR="00B80CDD" w:rsidRPr="000B15F3">
        <w:rPr>
          <w:rFonts w:ascii="Arial" w:hAnsi="Arial" w:cs="Arial"/>
          <w:sz w:val="22"/>
          <w:szCs w:val="22"/>
        </w:rPr>
        <w:t xml:space="preserve"> </w:t>
      </w:r>
      <w:r w:rsidRPr="000B15F3">
        <w:rPr>
          <w:rFonts w:ascii="Arial" w:hAnsi="Arial" w:cs="Arial"/>
          <w:sz w:val="22"/>
          <w:szCs w:val="22"/>
        </w:rPr>
        <w:t>PROPOSED IMPROVEMENTS</w:t>
      </w:r>
      <w:bookmarkEnd w:id="298"/>
    </w:p>
    <w:p w14:paraId="7091374E" w14:textId="77777777" w:rsidR="00B80CDD" w:rsidRPr="000B15F3" w:rsidRDefault="00B80CDD" w:rsidP="000B15F3">
      <w:pPr>
        <w:spacing w:line="480" w:lineRule="auto"/>
        <w:ind w:firstLine="363"/>
        <w:jc w:val="both"/>
      </w:pPr>
    </w:p>
    <w:p w14:paraId="5272EED7" w14:textId="7DE1B1A6" w:rsidR="00937BD8" w:rsidRPr="000B15F3" w:rsidRDefault="00937BD8" w:rsidP="000B15F3">
      <w:pPr>
        <w:spacing w:line="480" w:lineRule="auto"/>
        <w:ind w:firstLine="363"/>
        <w:jc w:val="both"/>
        <w:rPr>
          <w:rFonts w:eastAsia="Times New Roman"/>
          <w:b/>
        </w:rPr>
      </w:pPr>
      <w:r w:rsidRPr="000B15F3">
        <w:rPr>
          <w:rFonts w:eastAsia="Times New Roman"/>
        </w:rPr>
        <w:t>Based on the observed</w:t>
      </w:r>
      <w:r w:rsidR="00B80CDD" w:rsidRPr="000B15F3">
        <w:rPr>
          <w:rFonts w:eastAsia="Times New Roman"/>
        </w:rPr>
        <w:t xml:space="preserve"> responses of the HEX Chatbot to user input, we suggest the following improvements.</w:t>
      </w:r>
    </w:p>
    <w:p w14:paraId="2D235F94" w14:textId="77777777" w:rsidR="00E02C56" w:rsidRDefault="00B80CDD" w:rsidP="000B15F3">
      <w:pPr>
        <w:spacing w:line="480" w:lineRule="auto"/>
        <w:ind w:firstLine="363"/>
        <w:jc w:val="both"/>
        <w:rPr>
          <w:ins w:id="299" w:author="Lin Yan Ling Pamela (IFAP BE TS IE)" w:date="2019-05-31T18:12:00Z"/>
          <w:rFonts w:eastAsia="Times New Roman"/>
          <w:b/>
          <w:u w:val="single"/>
        </w:rPr>
      </w:pPr>
      <w:r w:rsidRPr="000B15F3">
        <w:rPr>
          <w:rFonts w:eastAsia="Times New Roman"/>
          <w:b/>
          <w:u w:val="single"/>
        </w:rPr>
        <w:t>More robust syntax recognition</w:t>
      </w:r>
    </w:p>
    <w:p w14:paraId="3E976331" w14:textId="41166DAF" w:rsidR="00B80CDD" w:rsidRPr="000B15F3" w:rsidRDefault="00B80CDD" w:rsidP="000B15F3">
      <w:pPr>
        <w:spacing w:line="480" w:lineRule="auto"/>
        <w:ind w:firstLine="363"/>
        <w:jc w:val="both"/>
        <w:rPr>
          <w:rFonts w:eastAsia="Times New Roman"/>
        </w:rPr>
      </w:pPr>
      <w:del w:id="300" w:author="Lin Yan Ling Pamela (IFAP BE TS IE)" w:date="2019-05-31T18:12:00Z">
        <w:r w:rsidRPr="000B15F3" w:rsidDel="00E02C56">
          <w:rPr>
            <w:rFonts w:eastAsia="Times New Roman"/>
            <w:u w:val="single"/>
          </w:rPr>
          <w:lastRenderedPageBreak/>
          <w:br/>
        </w:r>
      </w:del>
      <w:r w:rsidRPr="000B15F3">
        <w:rPr>
          <w:rFonts w:eastAsia="Times New Roman"/>
        </w:rPr>
        <w:t>Currently the HEX Chatbot is rigid in the information extraction to make meaning of the intent of the user’s queries which results it in not understanding the syntax of the query which does not follow proper grammar. Refer to screenshot below</w:t>
      </w:r>
    </w:p>
    <w:p w14:paraId="709A4405" w14:textId="76524807" w:rsidR="00507C32" w:rsidRPr="000B15F3" w:rsidRDefault="00B80CDD" w:rsidP="000B15F3">
      <w:pPr>
        <w:spacing w:line="480" w:lineRule="auto"/>
        <w:ind w:firstLine="363"/>
        <w:jc w:val="both"/>
        <w:rPr>
          <w:rFonts w:eastAsia="Times New Roman"/>
        </w:rPr>
      </w:pPr>
      <w:r w:rsidRPr="000B15F3">
        <w:rPr>
          <w:noProof/>
          <w:lang w:val="en-SG"/>
        </w:rPr>
        <w:drawing>
          <wp:inline distT="0" distB="0" distL="0" distR="0" wp14:anchorId="4DA22A84" wp14:editId="03A1F5B9">
            <wp:extent cx="1511667" cy="189145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8824" cy="1950463"/>
                    </a:xfrm>
                    <a:prstGeom prst="rect">
                      <a:avLst/>
                    </a:prstGeom>
                  </pic:spPr>
                </pic:pic>
              </a:graphicData>
            </a:graphic>
          </wp:inline>
        </w:drawing>
      </w:r>
    </w:p>
    <w:p w14:paraId="028C7052" w14:textId="77777777" w:rsidR="00507C32" w:rsidRPr="000B15F3" w:rsidRDefault="00507C32" w:rsidP="000B15F3">
      <w:pPr>
        <w:spacing w:line="480" w:lineRule="auto"/>
        <w:ind w:firstLine="363"/>
        <w:jc w:val="both"/>
        <w:rPr>
          <w:rFonts w:eastAsia="Times New Roman"/>
        </w:rPr>
      </w:pPr>
    </w:p>
    <w:p w14:paraId="67F4B824" w14:textId="147A9FE7" w:rsidR="00507C32" w:rsidRDefault="00B80CDD" w:rsidP="000B15F3">
      <w:pPr>
        <w:spacing w:line="480" w:lineRule="auto"/>
        <w:ind w:firstLine="363"/>
        <w:jc w:val="both"/>
        <w:rPr>
          <w:ins w:id="301" w:author="Lin Yan Ling Pamela (IFAP BE TS IE)" w:date="2019-05-31T18:12:00Z"/>
          <w:rFonts w:eastAsia="Times New Roman"/>
        </w:rPr>
      </w:pPr>
      <w:r w:rsidRPr="000B15F3">
        <w:rPr>
          <w:rFonts w:eastAsia="Times New Roman"/>
        </w:rPr>
        <w:t xml:space="preserve">To address this limitation, a grammar engine syntax such as Grammarly could be integrated into the chatbot system to correct the syntax of the </w:t>
      </w:r>
      <w:r w:rsidR="009D5D57" w:rsidRPr="000B15F3">
        <w:rPr>
          <w:rFonts w:eastAsia="Times New Roman"/>
        </w:rPr>
        <w:t>user’s query and return some responses to clarify with the user what their actual intent was with suggestions of rephrased corrected intents and allow the user to select the closest match that can lead to the A.I to match with a corresponding response.</w:t>
      </w:r>
    </w:p>
    <w:p w14:paraId="3F5525C7" w14:textId="77777777" w:rsidR="00E02C56" w:rsidRPr="000B15F3" w:rsidRDefault="00E02C56" w:rsidP="000B15F3">
      <w:pPr>
        <w:spacing w:line="480" w:lineRule="auto"/>
        <w:ind w:firstLine="363"/>
        <w:jc w:val="both"/>
        <w:rPr>
          <w:rFonts w:eastAsia="Times New Roman"/>
        </w:rPr>
      </w:pPr>
    </w:p>
    <w:p w14:paraId="2D8271D0" w14:textId="1AAB36E9" w:rsidR="009D5D57" w:rsidRPr="000B15F3" w:rsidRDefault="009D5D57" w:rsidP="000B15F3">
      <w:pPr>
        <w:spacing w:line="480" w:lineRule="auto"/>
        <w:ind w:firstLine="363"/>
        <w:jc w:val="both"/>
        <w:rPr>
          <w:rFonts w:eastAsia="Times New Roman"/>
          <w:b/>
          <w:u w:val="single"/>
        </w:rPr>
      </w:pPr>
      <w:r w:rsidRPr="000B15F3">
        <w:rPr>
          <w:rFonts w:eastAsia="Times New Roman"/>
          <w:b/>
          <w:u w:val="single"/>
        </w:rPr>
        <w:t>Recognition of Micro-intents</w:t>
      </w:r>
    </w:p>
    <w:p w14:paraId="13A3A739" w14:textId="068259C9" w:rsidR="00CE1F92" w:rsidRPr="000B15F3" w:rsidRDefault="009D5D57" w:rsidP="000B15F3">
      <w:pPr>
        <w:spacing w:line="480" w:lineRule="auto"/>
        <w:ind w:firstLine="363"/>
        <w:jc w:val="both"/>
        <w:rPr>
          <w:rFonts w:eastAsia="Times New Roman"/>
        </w:rPr>
      </w:pPr>
      <w:r w:rsidRPr="000B15F3">
        <w:rPr>
          <w:rFonts w:eastAsia="Times New Roman"/>
        </w:rPr>
        <w:t xml:space="preserve">The </w:t>
      </w:r>
      <w:r w:rsidR="00AE39E9" w:rsidRPr="000B15F3">
        <w:rPr>
          <w:rFonts w:eastAsia="Times New Roman"/>
        </w:rPr>
        <w:t>HEX Chatbot currently can only take primary queries, meaning it can respond to a simple query but not remember it if a user requires further detail</w:t>
      </w:r>
      <w:r w:rsidR="00CE1F92" w:rsidRPr="000B15F3">
        <w:rPr>
          <w:rFonts w:eastAsia="Times New Roman"/>
        </w:rPr>
        <w:t xml:space="preserve"> based </w:t>
      </w:r>
      <w:proofErr w:type="spellStart"/>
      <w:r w:rsidR="00CE1F92" w:rsidRPr="000B15F3">
        <w:rPr>
          <w:rFonts w:eastAsia="Times New Roman"/>
        </w:rPr>
        <w:t>based</w:t>
      </w:r>
      <w:proofErr w:type="spellEnd"/>
      <w:r w:rsidR="00CE1F92" w:rsidRPr="000B15F3">
        <w:rPr>
          <w:rFonts w:eastAsia="Times New Roman"/>
        </w:rPr>
        <w:t xml:space="preserve"> on the response from the primary query. Integrating micro-intents into the system will create a more seamless experience for the user that patterns after the actual human experience of </w:t>
      </w:r>
      <w:proofErr w:type="gramStart"/>
      <w:r w:rsidR="00CE1F92" w:rsidRPr="000B15F3">
        <w:rPr>
          <w:rFonts w:eastAsia="Times New Roman"/>
        </w:rPr>
        <w:t>search based</w:t>
      </w:r>
      <w:proofErr w:type="gramEnd"/>
      <w:r w:rsidR="00CE1F92" w:rsidRPr="000B15F3">
        <w:rPr>
          <w:rFonts w:eastAsia="Times New Roman"/>
        </w:rPr>
        <w:t xml:space="preserve"> query where a user usually requires more related detail after finding some </w:t>
      </w:r>
      <w:proofErr w:type="spellStart"/>
      <w:r w:rsidR="00CE1F92" w:rsidRPr="000B15F3">
        <w:rPr>
          <w:rFonts w:eastAsia="Times New Roman"/>
        </w:rPr>
        <w:t>intial</w:t>
      </w:r>
      <w:proofErr w:type="spellEnd"/>
      <w:r w:rsidR="00CE1F92" w:rsidRPr="000B15F3">
        <w:rPr>
          <w:rFonts w:eastAsia="Times New Roman"/>
        </w:rPr>
        <w:t xml:space="preserve"> information.</w:t>
      </w:r>
    </w:p>
    <w:p w14:paraId="55E18271" w14:textId="77777777" w:rsidR="009D5D57" w:rsidRPr="000B15F3" w:rsidRDefault="009D5D57" w:rsidP="000B15F3">
      <w:pPr>
        <w:spacing w:line="480" w:lineRule="auto"/>
        <w:ind w:firstLine="363"/>
        <w:jc w:val="both"/>
        <w:rPr>
          <w:rFonts w:eastAsia="Times New Roman"/>
        </w:rPr>
      </w:pPr>
    </w:p>
    <w:p w14:paraId="3E310B4B" w14:textId="77777777" w:rsidR="00507C32" w:rsidRPr="000B15F3" w:rsidRDefault="00507C32" w:rsidP="000B15F3">
      <w:pPr>
        <w:spacing w:line="480" w:lineRule="auto"/>
        <w:ind w:firstLine="363"/>
        <w:jc w:val="both"/>
        <w:rPr>
          <w:rFonts w:eastAsia="Times New Roman"/>
        </w:rPr>
      </w:pPr>
    </w:p>
    <w:p w14:paraId="46EC03DE" w14:textId="77777777" w:rsidR="00507C32" w:rsidRPr="000B15F3" w:rsidRDefault="00507C32" w:rsidP="000B15F3">
      <w:pPr>
        <w:spacing w:line="480" w:lineRule="auto"/>
        <w:ind w:firstLine="363"/>
        <w:jc w:val="both"/>
        <w:rPr>
          <w:rFonts w:eastAsia="Times New Roman"/>
        </w:rPr>
      </w:pPr>
    </w:p>
    <w:p w14:paraId="7F273F14" w14:textId="04A0DECA" w:rsidR="00507C32" w:rsidRPr="000B15F3" w:rsidDel="006E5ADE" w:rsidRDefault="00507C32" w:rsidP="000B15F3">
      <w:pPr>
        <w:spacing w:line="480" w:lineRule="auto"/>
        <w:ind w:firstLine="363"/>
        <w:jc w:val="both"/>
        <w:rPr>
          <w:del w:id="302" w:author="Zhang haihan" w:date="2019-05-31T23:47:00Z"/>
          <w:rFonts w:eastAsia="Times New Roman"/>
        </w:rPr>
      </w:pPr>
      <w:bookmarkStart w:id="303" w:name="_GoBack"/>
      <w:bookmarkEnd w:id="303"/>
    </w:p>
    <w:p w14:paraId="1D6446A4" w14:textId="71A936CD" w:rsidR="00507C32" w:rsidRPr="000B15F3" w:rsidDel="006E5ADE" w:rsidRDefault="00507C32" w:rsidP="0021660D">
      <w:pPr>
        <w:spacing w:line="480" w:lineRule="auto"/>
        <w:ind w:firstLine="363"/>
        <w:jc w:val="both"/>
        <w:rPr>
          <w:del w:id="304" w:author="Zhang haihan" w:date="2019-05-31T23:47:00Z"/>
          <w:rFonts w:eastAsia="Times New Roman"/>
        </w:rPr>
      </w:pPr>
    </w:p>
    <w:p w14:paraId="64AED4FE" w14:textId="03A84020" w:rsidR="00F9063E" w:rsidRPr="000B15F3" w:rsidRDefault="00BB2347" w:rsidP="000B15F3">
      <w:pPr>
        <w:spacing w:line="480" w:lineRule="auto"/>
        <w:ind w:firstLine="363"/>
        <w:jc w:val="both"/>
        <w:rPr>
          <w:rFonts w:eastAsia="Times New Roman"/>
        </w:rPr>
      </w:pPr>
      <w:del w:id="305" w:author="Zhang haihan" w:date="2019-05-31T23:47:00Z">
        <w:r w:rsidRPr="000B15F3" w:rsidDel="006E5ADE">
          <w:rPr>
            <w:rFonts w:eastAsia="Times New Roman"/>
          </w:rPr>
          <w:delText xml:space="preserve"> </w:delText>
        </w:r>
      </w:del>
    </w:p>
    <w:sectPr w:rsidR="00F9063E" w:rsidRPr="000B15F3">
      <w:headerReference w:type="default" r:id="rId26"/>
      <w:footerReference w:type="default" r:id="rId2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0" w:author="Lin Pamela (IFAP BE TS IE)" w:date="2019-05-31T17:51:00Z" w:initials="LYLP(BTI">
    <w:p w14:paraId="2DAF32F3" w14:textId="0ADF1077" w:rsidR="00B5399B" w:rsidRDefault="00B5399B">
      <w:pPr>
        <w:pStyle w:val="afb"/>
      </w:pPr>
      <w:r>
        <w:rPr>
          <w:rStyle w:val="afa"/>
        </w:rPr>
        <w:annotationRef/>
      </w:r>
      <w:r>
        <w:t>But we are still communicating in english. Not sure if we should talk about native english speakers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AF32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AF32F3" w16cid:durableId="209C2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679C7" w14:textId="77777777" w:rsidR="00750AF7" w:rsidRDefault="00750AF7">
      <w:pPr>
        <w:spacing w:line="240" w:lineRule="auto"/>
      </w:pPr>
      <w:r>
        <w:separator/>
      </w:r>
    </w:p>
  </w:endnote>
  <w:endnote w:type="continuationSeparator" w:id="0">
    <w:p w14:paraId="633E058B" w14:textId="77777777" w:rsidR="00750AF7" w:rsidRDefault="00750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B23C" w14:textId="77777777" w:rsidR="000A08E3" w:rsidRDefault="000A08E3"/>
  <w:p w14:paraId="595374F9" w14:textId="77777777" w:rsidR="000A08E3" w:rsidRDefault="00750AF7" w:rsidP="00507C32">
    <w:pPr>
      <w:ind w:right="4"/>
    </w:pPr>
    <w:r>
      <w:pict w14:anchorId="172681B9">
        <v:rect id="_x0000_i1028" style="width:0;height:1.5pt" o:hralign="center" o:hrstd="t" o:hr="t" fillcolor="#a0a0a0" stroked="f"/>
      </w:pict>
    </w:r>
  </w:p>
  <w:p w14:paraId="71BB51BD" w14:textId="275C0E3B" w:rsidR="000A08E3" w:rsidRPr="00507C32" w:rsidRDefault="000A08E3">
    <w:pPr>
      <w:jc w:val="right"/>
      <w:rPr>
        <w:rFonts w:ascii="Times New Roman" w:eastAsia="Times New Roman" w:hAnsi="Times New Roman" w:cs="Times New Roman"/>
        <w:sz w:val="20"/>
      </w:rPr>
    </w:pPr>
    <w:r>
      <w:rPr>
        <w:rFonts w:ascii="Times New Roman" w:eastAsia="Times New Roman" w:hAnsi="Times New Roman" w:cs="Times New Roman"/>
      </w:rPr>
      <w:t xml:space="preserve">Master of Technology (Intelligent Systems) - </w:t>
    </w:r>
    <w:r w:rsidRPr="00507C32">
      <w:rPr>
        <w:rFonts w:ascii="Times New Roman" w:eastAsia="Times New Roman" w:hAnsi="Times New Roman" w:cs="Times New Roman"/>
        <w:sz w:val="20"/>
      </w:rPr>
      <w:t>INTELLIGENT REASONING SYSTEMS (Cognitive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CBAEC" w14:textId="77777777" w:rsidR="00750AF7" w:rsidRDefault="00750AF7">
      <w:pPr>
        <w:spacing w:line="240" w:lineRule="auto"/>
      </w:pPr>
      <w:r>
        <w:separator/>
      </w:r>
    </w:p>
  </w:footnote>
  <w:footnote w:type="continuationSeparator" w:id="0">
    <w:p w14:paraId="358D0FD9" w14:textId="77777777" w:rsidR="00750AF7" w:rsidRDefault="00750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5EB12" w14:textId="77777777" w:rsidR="000A08E3" w:rsidRDefault="000A08E3">
    <w:pPr>
      <w:ind w:left="2160"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INSTITUTE OF SYSTEMS SCIENCE (National University of Singapore)</w:t>
    </w:r>
  </w:p>
  <w:p w14:paraId="7727CB15" w14:textId="77777777" w:rsidR="000A08E3" w:rsidRDefault="00750AF7">
    <w:pPr>
      <w:jc w:val="right"/>
      <w:rPr>
        <w:color w:val="4A86E8"/>
        <w:sz w:val="20"/>
        <w:szCs w:val="20"/>
      </w:rPr>
    </w:pPr>
    <w:r>
      <w:pict w14:anchorId="145B8C6A">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4340"/>
    <w:multiLevelType w:val="hybridMultilevel"/>
    <w:tmpl w:val="74685080"/>
    <w:lvl w:ilvl="0" w:tplc="6630A828">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 w15:restartNumberingAfterBreak="0">
    <w:nsid w:val="0F1957CD"/>
    <w:multiLevelType w:val="multilevel"/>
    <w:tmpl w:val="26AE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4682B"/>
    <w:multiLevelType w:val="hybridMultilevel"/>
    <w:tmpl w:val="54D6019A"/>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10816690"/>
    <w:multiLevelType w:val="hybridMultilevel"/>
    <w:tmpl w:val="87A06EF2"/>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EA67CC0"/>
    <w:multiLevelType w:val="hybridMultilevel"/>
    <w:tmpl w:val="6212E90E"/>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92111D6"/>
    <w:multiLevelType w:val="multilevel"/>
    <w:tmpl w:val="CDA0F032"/>
    <w:lvl w:ilvl="0">
      <w:start w:val="1"/>
      <w:numFmt w:val="decimal"/>
      <w:lvlText w:val="%1.0)"/>
      <w:lvlJc w:val="left"/>
      <w:pPr>
        <w:ind w:left="810" w:hanging="720"/>
      </w:pPr>
      <w:rPr>
        <w:rFonts w:hint="default"/>
        <w:color w:val="auto"/>
      </w:rPr>
    </w:lvl>
    <w:lvl w:ilvl="1">
      <w:start w:val="1"/>
      <w:numFmt w:val="decimal"/>
      <w:lvlText w:val="%1.%2)"/>
      <w:lvlJc w:val="left"/>
      <w:pPr>
        <w:ind w:left="1530" w:hanging="720"/>
      </w:pPr>
      <w:rPr>
        <w:rFonts w:hint="default"/>
        <w:color w:val="auto"/>
      </w:rPr>
    </w:lvl>
    <w:lvl w:ilvl="2">
      <w:start w:val="1"/>
      <w:numFmt w:val="decimal"/>
      <w:lvlText w:val="%1.%2)%3."/>
      <w:lvlJc w:val="left"/>
      <w:pPr>
        <w:ind w:left="2250" w:hanging="720"/>
      </w:pPr>
      <w:rPr>
        <w:rFonts w:hint="default"/>
        <w:color w:val="auto"/>
      </w:rPr>
    </w:lvl>
    <w:lvl w:ilvl="3">
      <w:start w:val="1"/>
      <w:numFmt w:val="decimal"/>
      <w:lvlText w:val="%1.%2)%3.%4."/>
      <w:lvlJc w:val="left"/>
      <w:pPr>
        <w:ind w:left="3330" w:hanging="1080"/>
      </w:pPr>
      <w:rPr>
        <w:rFonts w:hint="default"/>
        <w:color w:val="auto"/>
      </w:rPr>
    </w:lvl>
    <w:lvl w:ilvl="4">
      <w:start w:val="1"/>
      <w:numFmt w:val="decimal"/>
      <w:lvlText w:val="%1.%2)%3.%4.%5."/>
      <w:lvlJc w:val="left"/>
      <w:pPr>
        <w:ind w:left="4410" w:hanging="1440"/>
      </w:pPr>
      <w:rPr>
        <w:rFonts w:hint="default"/>
        <w:color w:val="auto"/>
      </w:rPr>
    </w:lvl>
    <w:lvl w:ilvl="5">
      <w:start w:val="1"/>
      <w:numFmt w:val="decimal"/>
      <w:lvlText w:val="%1.%2)%3.%4.%5.%6."/>
      <w:lvlJc w:val="left"/>
      <w:pPr>
        <w:ind w:left="5130" w:hanging="1440"/>
      </w:pPr>
      <w:rPr>
        <w:rFonts w:hint="default"/>
        <w:color w:val="auto"/>
      </w:rPr>
    </w:lvl>
    <w:lvl w:ilvl="6">
      <w:start w:val="1"/>
      <w:numFmt w:val="decimal"/>
      <w:lvlText w:val="%1.%2)%3.%4.%5.%6.%7."/>
      <w:lvlJc w:val="left"/>
      <w:pPr>
        <w:ind w:left="6210" w:hanging="1800"/>
      </w:pPr>
      <w:rPr>
        <w:rFonts w:hint="default"/>
        <w:color w:val="auto"/>
      </w:rPr>
    </w:lvl>
    <w:lvl w:ilvl="7">
      <w:start w:val="1"/>
      <w:numFmt w:val="decimal"/>
      <w:lvlText w:val="%1.%2)%3.%4.%5.%6.%7.%8."/>
      <w:lvlJc w:val="left"/>
      <w:pPr>
        <w:ind w:left="7290" w:hanging="2160"/>
      </w:pPr>
      <w:rPr>
        <w:rFonts w:hint="default"/>
        <w:color w:val="auto"/>
      </w:rPr>
    </w:lvl>
    <w:lvl w:ilvl="8">
      <w:start w:val="1"/>
      <w:numFmt w:val="decimal"/>
      <w:lvlText w:val="%1.%2)%3.%4.%5.%6.%7.%8.%9."/>
      <w:lvlJc w:val="left"/>
      <w:pPr>
        <w:ind w:left="8010" w:hanging="2160"/>
      </w:pPr>
      <w:rPr>
        <w:rFonts w:hint="default"/>
        <w:color w:val="auto"/>
      </w:rPr>
    </w:lvl>
  </w:abstractNum>
  <w:abstractNum w:abstractNumId="6" w15:restartNumberingAfterBreak="0">
    <w:nsid w:val="44634ACA"/>
    <w:multiLevelType w:val="multilevel"/>
    <w:tmpl w:val="C0C83CA6"/>
    <w:lvl w:ilvl="0">
      <w:start w:val="1"/>
      <w:numFmt w:val="decimal"/>
      <w:lvlText w:val="%1.0)"/>
      <w:lvlJc w:val="left"/>
      <w:pPr>
        <w:ind w:left="810" w:hanging="720"/>
      </w:pPr>
      <w:rPr>
        <w:rFonts w:hint="default"/>
        <w:color w:val="auto"/>
      </w:rPr>
    </w:lvl>
    <w:lvl w:ilvl="1">
      <w:start w:val="1"/>
      <w:numFmt w:val="decimal"/>
      <w:lvlText w:val="%1.%2)"/>
      <w:lvlJc w:val="left"/>
      <w:pPr>
        <w:ind w:left="1530" w:hanging="720"/>
      </w:pPr>
      <w:rPr>
        <w:rFonts w:hint="default"/>
        <w:color w:val="auto"/>
      </w:rPr>
    </w:lvl>
    <w:lvl w:ilvl="2">
      <w:start w:val="1"/>
      <w:numFmt w:val="decimal"/>
      <w:lvlText w:val="%1.%2)%3."/>
      <w:lvlJc w:val="left"/>
      <w:pPr>
        <w:ind w:left="2250" w:hanging="720"/>
      </w:pPr>
      <w:rPr>
        <w:rFonts w:hint="default"/>
        <w:color w:val="auto"/>
      </w:rPr>
    </w:lvl>
    <w:lvl w:ilvl="3">
      <w:start w:val="1"/>
      <w:numFmt w:val="decimal"/>
      <w:lvlText w:val="%1.%2)%3.%4."/>
      <w:lvlJc w:val="left"/>
      <w:pPr>
        <w:ind w:left="3330" w:hanging="1080"/>
      </w:pPr>
      <w:rPr>
        <w:rFonts w:hint="default"/>
        <w:color w:val="auto"/>
      </w:rPr>
    </w:lvl>
    <w:lvl w:ilvl="4">
      <w:start w:val="1"/>
      <w:numFmt w:val="decimal"/>
      <w:lvlText w:val="%1.%2)%3.%4.%5."/>
      <w:lvlJc w:val="left"/>
      <w:pPr>
        <w:ind w:left="4410" w:hanging="1440"/>
      </w:pPr>
      <w:rPr>
        <w:rFonts w:hint="default"/>
        <w:color w:val="auto"/>
      </w:rPr>
    </w:lvl>
    <w:lvl w:ilvl="5">
      <w:start w:val="1"/>
      <w:numFmt w:val="decimal"/>
      <w:lvlText w:val="%1.%2)%3.%4.%5.%6."/>
      <w:lvlJc w:val="left"/>
      <w:pPr>
        <w:ind w:left="5130" w:hanging="1440"/>
      </w:pPr>
      <w:rPr>
        <w:rFonts w:hint="default"/>
        <w:color w:val="auto"/>
      </w:rPr>
    </w:lvl>
    <w:lvl w:ilvl="6">
      <w:start w:val="1"/>
      <w:numFmt w:val="decimal"/>
      <w:lvlText w:val="%1.%2)%3.%4.%5.%6.%7."/>
      <w:lvlJc w:val="left"/>
      <w:pPr>
        <w:ind w:left="6210" w:hanging="1800"/>
      </w:pPr>
      <w:rPr>
        <w:rFonts w:hint="default"/>
        <w:color w:val="auto"/>
      </w:rPr>
    </w:lvl>
    <w:lvl w:ilvl="7">
      <w:start w:val="1"/>
      <w:numFmt w:val="decimal"/>
      <w:lvlText w:val="%1.%2)%3.%4.%5.%6.%7.%8."/>
      <w:lvlJc w:val="left"/>
      <w:pPr>
        <w:ind w:left="7290" w:hanging="2160"/>
      </w:pPr>
      <w:rPr>
        <w:rFonts w:hint="default"/>
        <w:color w:val="auto"/>
      </w:rPr>
    </w:lvl>
    <w:lvl w:ilvl="8">
      <w:start w:val="1"/>
      <w:numFmt w:val="decimal"/>
      <w:lvlText w:val="%1.%2)%3.%4.%5.%6.%7.%8.%9."/>
      <w:lvlJc w:val="left"/>
      <w:pPr>
        <w:ind w:left="8010" w:hanging="2160"/>
      </w:pPr>
      <w:rPr>
        <w:rFonts w:hint="default"/>
        <w:color w:val="auto"/>
      </w:rPr>
    </w:lvl>
  </w:abstractNum>
  <w:abstractNum w:abstractNumId="7" w15:restartNumberingAfterBreak="0">
    <w:nsid w:val="446775BF"/>
    <w:multiLevelType w:val="multilevel"/>
    <w:tmpl w:val="C6DC85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9324D9C"/>
    <w:multiLevelType w:val="hybridMultilevel"/>
    <w:tmpl w:val="DFBA83DE"/>
    <w:lvl w:ilvl="0" w:tplc="45FC63E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A601ACE"/>
    <w:multiLevelType w:val="multilevel"/>
    <w:tmpl w:val="04E65514"/>
    <w:lvl w:ilvl="0">
      <w:start w:val="1"/>
      <w:numFmt w:val="decimal"/>
      <w:lvlText w:val="%1.0)"/>
      <w:lvlJc w:val="left"/>
      <w:pPr>
        <w:ind w:left="810" w:hanging="720"/>
      </w:pPr>
      <w:rPr>
        <w:rFonts w:hint="default"/>
        <w:color w:val="auto"/>
      </w:rPr>
    </w:lvl>
    <w:lvl w:ilvl="1">
      <w:start w:val="1"/>
      <w:numFmt w:val="decimal"/>
      <w:lvlText w:val="%1.%2)"/>
      <w:lvlJc w:val="left"/>
      <w:pPr>
        <w:ind w:left="1530" w:hanging="720"/>
      </w:pPr>
      <w:rPr>
        <w:rFonts w:hint="default"/>
        <w:color w:val="auto"/>
      </w:rPr>
    </w:lvl>
    <w:lvl w:ilvl="2">
      <w:start w:val="1"/>
      <w:numFmt w:val="decimal"/>
      <w:lvlText w:val="%1.%2)%3."/>
      <w:lvlJc w:val="left"/>
      <w:pPr>
        <w:ind w:left="2250" w:hanging="720"/>
      </w:pPr>
      <w:rPr>
        <w:rFonts w:hint="default"/>
        <w:color w:val="auto"/>
      </w:rPr>
    </w:lvl>
    <w:lvl w:ilvl="3">
      <w:start w:val="1"/>
      <w:numFmt w:val="decimal"/>
      <w:lvlText w:val="%1.%2)%3.%4."/>
      <w:lvlJc w:val="left"/>
      <w:pPr>
        <w:ind w:left="3330" w:hanging="1080"/>
      </w:pPr>
      <w:rPr>
        <w:rFonts w:hint="default"/>
        <w:color w:val="auto"/>
      </w:rPr>
    </w:lvl>
    <w:lvl w:ilvl="4">
      <w:start w:val="1"/>
      <w:numFmt w:val="decimal"/>
      <w:lvlText w:val="%1.%2)%3.%4.%5."/>
      <w:lvlJc w:val="left"/>
      <w:pPr>
        <w:ind w:left="4410" w:hanging="1440"/>
      </w:pPr>
      <w:rPr>
        <w:rFonts w:hint="default"/>
        <w:color w:val="auto"/>
      </w:rPr>
    </w:lvl>
    <w:lvl w:ilvl="5">
      <w:start w:val="1"/>
      <w:numFmt w:val="decimal"/>
      <w:lvlText w:val="%1.%2)%3.%4.%5.%6."/>
      <w:lvlJc w:val="left"/>
      <w:pPr>
        <w:ind w:left="5130" w:hanging="1440"/>
      </w:pPr>
      <w:rPr>
        <w:rFonts w:hint="default"/>
        <w:color w:val="auto"/>
      </w:rPr>
    </w:lvl>
    <w:lvl w:ilvl="6">
      <w:start w:val="1"/>
      <w:numFmt w:val="decimal"/>
      <w:lvlText w:val="%1.%2)%3.%4.%5.%6.%7."/>
      <w:lvlJc w:val="left"/>
      <w:pPr>
        <w:ind w:left="6210" w:hanging="1800"/>
      </w:pPr>
      <w:rPr>
        <w:rFonts w:hint="default"/>
        <w:color w:val="auto"/>
      </w:rPr>
    </w:lvl>
    <w:lvl w:ilvl="7">
      <w:start w:val="1"/>
      <w:numFmt w:val="decimal"/>
      <w:lvlText w:val="%1.%2)%3.%4.%5.%6.%7.%8."/>
      <w:lvlJc w:val="left"/>
      <w:pPr>
        <w:ind w:left="7290" w:hanging="2160"/>
      </w:pPr>
      <w:rPr>
        <w:rFonts w:hint="default"/>
        <w:color w:val="auto"/>
      </w:rPr>
    </w:lvl>
    <w:lvl w:ilvl="8">
      <w:start w:val="1"/>
      <w:numFmt w:val="decimal"/>
      <w:lvlText w:val="%1.%2)%3.%4.%5.%6.%7.%8.%9."/>
      <w:lvlJc w:val="left"/>
      <w:pPr>
        <w:ind w:left="8010" w:hanging="2160"/>
      </w:pPr>
      <w:rPr>
        <w:rFonts w:hint="default"/>
        <w:color w:val="auto"/>
      </w:rPr>
    </w:lvl>
  </w:abstractNum>
  <w:abstractNum w:abstractNumId="10" w15:restartNumberingAfterBreak="0">
    <w:nsid w:val="520253F7"/>
    <w:multiLevelType w:val="hybridMultilevel"/>
    <w:tmpl w:val="368AA214"/>
    <w:lvl w:ilvl="0" w:tplc="8592CB50">
      <w:start w:val="1"/>
      <w:numFmt w:val="decimal"/>
      <w:lvlText w:val="%1)"/>
      <w:lvlJc w:val="left"/>
      <w:pPr>
        <w:ind w:left="450" w:hanging="360"/>
      </w:pPr>
      <w:rPr>
        <w:rFonts w:hint="default"/>
      </w:rPr>
    </w:lvl>
    <w:lvl w:ilvl="1" w:tplc="48090019" w:tentative="1">
      <w:start w:val="1"/>
      <w:numFmt w:val="lowerLetter"/>
      <w:lvlText w:val="%2."/>
      <w:lvlJc w:val="left"/>
      <w:pPr>
        <w:ind w:left="1170" w:hanging="360"/>
      </w:pPr>
    </w:lvl>
    <w:lvl w:ilvl="2" w:tplc="4809001B" w:tentative="1">
      <w:start w:val="1"/>
      <w:numFmt w:val="lowerRoman"/>
      <w:lvlText w:val="%3."/>
      <w:lvlJc w:val="right"/>
      <w:pPr>
        <w:ind w:left="1890" w:hanging="180"/>
      </w:pPr>
    </w:lvl>
    <w:lvl w:ilvl="3" w:tplc="4809000F" w:tentative="1">
      <w:start w:val="1"/>
      <w:numFmt w:val="decimal"/>
      <w:lvlText w:val="%4."/>
      <w:lvlJc w:val="left"/>
      <w:pPr>
        <w:ind w:left="2610" w:hanging="360"/>
      </w:pPr>
    </w:lvl>
    <w:lvl w:ilvl="4" w:tplc="48090019" w:tentative="1">
      <w:start w:val="1"/>
      <w:numFmt w:val="lowerLetter"/>
      <w:lvlText w:val="%5."/>
      <w:lvlJc w:val="left"/>
      <w:pPr>
        <w:ind w:left="3330" w:hanging="360"/>
      </w:pPr>
    </w:lvl>
    <w:lvl w:ilvl="5" w:tplc="4809001B" w:tentative="1">
      <w:start w:val="1"/>
      <w:numFmt w:val="lowerRoman"/>
      <w:lvlText w:val="%6."/>
      <w:lvlJc w:val="right"/>
      <w:pPr>
        <w:ind w:left="4050" w:hanging="180"/>
      </w:pPr>
    </w:lvl>
    <w:lvl w:ilvl="6" w:tplc="4809000F" w:tentative="1">
      <w:start w:val="1"/>
      <w:numFmt w:val="decimal"/>
      <w:lvlText w:val="%7."/>
      <w:lvlJc w:val="left"/>
      <w:pPr>
        <w:ind w:left="4770" w:hanging="360"/>
      </w:pPr>
    </w:lvl>
    <w:lvl w:ilvl="7" w:tplc="48090019" w:tentative="1">
      <w:start w:val="1"/>
      <w:numFmt w:val="lowerLetter"/>
      <w:lvlText w:val="%8."/>
      <w:lvlJc w:val="left"/>
      <w:pPr>
        <w:ind w:left="5490" w:hanging="360"/>
      </w:pPr>
    </w:lvl>
    <w:lvl w:ilvl="8" w:tplc="4809001B" w:tentative="1">
      <w:start w:val="1"/>
      <w:numFmt w:val="lowerRoman"/>
      <w:lvlText w:val="%9."/>
      <w:lvlJc w:val="right"/>
      <w:pPr>
        <w:ind w:left="6210" w:hanging="180"/>
      </w:pPr>
    </w:lvl>
  </w:abstractNum>
  <w:abstractNum w:abstractNumId="11" w15:restartNumberingAfterBreak="0">
    <w:nsid w:val="558F164E"/>
    <w:multiLevelType w:val="hybridMultilevel"/>
    <w:tmpl w:val="2AE4D1E0"/>
    <w:lvl w:ilvl="0" w:tplc="FE64C8F8">
      <w:start w:val="1"/>
      <w:numFmt w:val="bullet"/>
      <w:lvlText w:val=""/>
      <w:lvlJc w:val="left"/>
      <w:pPr>
        <w:ind w:left="420" w:hanging="420"/>
      </w:pPr>
      <w:rPr>
        <w:rFonts w:ascii="Wingdings" w:hAnsi="Wingdings" w:hint="default"/>
      </w:rPr>
    </w:lvl>
    <w:lvl w:ilvl="1" w:tplc="05586054">
      <w:numFmt w:val="bullet"/>
      <w:lvlText w:val=""/>
      <w:lvlJc w:val="left"/>
      <w:pPr>
        <w:ind w:left="780" w:hanging="360"/>
      </w:pPr>
      <w:rPr>
        <w:rFonts w:ascii="Symbol" w:eastAsiaTheme="minorEastAsia" w:hAnsi="Symbol"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020EDD"/>
    <w:multiLevelType w:val="hybridMultilevel"/>
    <w:tmpl w:val="24E4AA64"/>
    <w:lvl w:ilvl="0" w:tplc="0BF2A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F07DAD"/>
    <w:multiLevelType w:val="hybridMultilevel"/>
    <w:tmpl w:val="BE5EACDC"/>
    <w:lvl w:ilvl="0" w:tplc="9EC2E11E">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5C737623"/>
    <w:multiLevelType w:val="hybridMultilevel"/>
    <w:tmpl w:val="8724E73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E9D7215"/>
    <w:multiLevelType w:val="hybridMultilevel"/>
    <w:tmpl w:val="4A9A62D4"/>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47769EB"/>
    <w:multiLevelType w:val="multilevel"/>
    <w:tmpl w:val="EBF00290"/>
    <w:lvl w:ilvl="0">
      <w:start w:val="1"/>
      <w:numFmt w:val="decimal"/>
      <w:lvlText w:val="%1."/>
      <w:lvlJc w:val="left"/>
      <w:pPr>
        <w:ind w:left="720" w:hanging="360"/>
      </w:pPr>
      <w:rPr>
        <w:rFonts w:hint="default"/>
      </w:rPr>
    </w:lvl>
    <w:lvl w:ilvl="1">
      <w:start w:val="3"/>
      <w:numFmt w:val="decimal"/>
      <w:isLgl/>
      <w:lvlText w:val="%1.%2."/>
      <w:lvlJc w:val="left"/>
      <w:pPr>
        <w:ind w:left="1083" w:hanging="720"/>
      </w:pPr>
      <w:rPr>
        <w:rFonts w:hint="default"/>
        <w:i w:val="0"/>
        <w:color w:val="auto"/>
      </w:rPr>
    </w:lvl>
    <w:lvl w:ilvl="2">
      <w:start w:val="1"/>
      <w:numFmt w:val="decimal"/>
      <w:isLgl/>
      <w:lvlText w:val="%1.%2.%3."/>
      <w:lvlJc w:val="left"/>
      <w:pPr>
        <w:ind w:left="1086" w:hanging="720"/>
      </w:pPr>
      <w:rPr>
        <w:rFonts w:hint="default"/>
        <w:i w:val="0"/>
        <w:color w:val="auto"/>
      </w:rPr>
    </w:lvl>
    <w:lvl w:ilvl="3">
      <w:start w:val="1"/>
      <w:numFmt w:val="decimal"/>
      <w:isLgl/>
      <w:lvlText w:val="%1.%2.%3.%4."/>
      <w:lvlJc w:val="left"/>
      <w:pPr>
        <w:ind w:left="1449" w:hanging="1080"/>
      </w:pPr>
      <w:rPr>
        <w:rFonts w:hint="default"/>
        <w:i w:val="0"/>
        <w:color w:val="auto"/>
      </w:rPr>
    </w:lvl>
    <w:lvl w:ilvl="4">
      <w:start w:val="1"/>
      <w:numFmt w:val="decimal"/>
      <w:isLgl/>
      <w:lvlText w:val="%1.%2.%3.%4.%5."/>
      <w:lvlJc w:val="left"/>
      <w:pPr>
        <w:ind w:left="1452" w:hanging="1080"/>
      </w:pPr>
      <w:rPr>
        <w:rFonts w:hint="default"/>
        <w:i w:val="0"/>
        <w:color w:val="auto"/>
      </w:rPr>
    </w:lvl>
    <w:lvl w:ilvl="5">
      <w:start w:val="1"/>
      <w:numFmt w:val="decimal"/>
      <w:isLgl/>
      <w:lvlText w:val="%1.%2.%3.%4.%5.%6."/>
      <w:lvlJc w:val="left"/>
      <w:pPr>
        <w:ind w:left="1815" w:hanging="1440"/>
      </w:pPr>
      <w:rPr>
        <w:rFonts w:hint="default"/>
        <w:i w:val="0"/>
        <w:color w:val="auto"/>
      </w:rPr>
    </w:lvl>
    <w:lvl w:ilvl="6">
      <w:start w:val="1"/>
      <w:numFmt w:val="decimal"/>
      <w:isLgl/>
      <w:lvlText w:val="%1.%2.%3.%4.%5.%6.%7."/>
      <w:lvlJc w:val="left"/>
      <w:pPr>
        <w:ind w:left="1818" w:hanging="1440"/>
      </w:pPr>
      <w:rPr>
        <w:rFonts w:hint="default"/>
        <w:i w:val="0"/>
        <w:color w:val="auto"/>
      </w:rPr>
    </w:lvl>
    <w:lvl w:ilvl="7">
      <w:start w:val="1"/>
      <w:numFmt w:val="decimal"/>
      <w:isLgl/>
      <w:lvlText w:val="%1.%2.%3.%4.%5.%6.%7.%8."/>
      <w:lvlJc w:val="left"/>
      <w:pPr>
        <w:ind w:left="2181" w:hanging="1800"/>
      </w:pPr>
      <w:rPr>
        <w:rFonts w:hint="default"/>
        <w:i w:val="0"/>
        <w:color w:val="auto"/>
      </w:rPr>
    </w:lvl>
    <w:lvl w:ilvl="8">
      <w:start w:val="1"/>
      <w:numFmt w:val="decimal"/>
      <w:isLgl/>
      <w:lvlText w:val="%1.%2.%3.%4.%5.%6.%7.%8.%9."/>
      <w:lvlJc w:val="left"/>
      <w:pPr>
        <w:ind w:left="2184" w:hanging="1800"/>
      </w:pPr>
      <w:rPr>
        <w:rFonts w:hint="default"/>
        <w:i w:val="0"/>
        <w:color w:val="auto"/>
      </w:rPr>
    </w:lvl>
  </w:abstractNum>
  <w:abstractNum w:abstractNumId="17" w15:restartNumberingAfterBreak="0">
    <w:nsid w:val="6AC42B5F"/>
    <w:multiLevelType w:val="hybridMultilevel"/>
    <w:tmpl w:val="2352470A"/>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0429E9"/>
    <w:multiLevelType w:val="hybridMultilevel"/>
    <w:tmpl w:val="5D7E1E44"/>
    <w:lvl w:ilvl="0" w:tplc="341C7718">
      <w:start w:val="1"/>
      <w:numFmt w:val="decimal"/>
      <w:lvlText w:val="%1)"/>
      <w:lvlJc w:val="left"/>
      <w:pPr>
        <w:ind w:left="450" w:hanging="360"/>
      </w:pPr>
      <w:rPr>
        <w:rFonts w:hint="default"/>
      </w:rPr>
    </w:lvl>
    <w:lvl w:ilvl="1" w:tplc="48090019" w:tentative="1">
      <w:start w:val="1"/>
      <w:numFmt w:val="lowerLetter"/>
      <w:lvlText w:val="%2."/>
      <w:lvlJc w:val="left"/>
      <w:pPr>
        <w:ind w:left="1170" w:hanging="360"/>
      </w:pPr>
    </w:lvl>
    <w:lvl w:ilvl="2" w:tplc="4809001B" w:tentative="1">
      <w:start w:val="1"/>
      <w:numFmt w:val="lowerRoman"/>
      <w:lvlText w:val="%3."/>
      <w:lvlJc w:val="right"/>
      <w:pPr>
        <w:ind w:left="1890" w:hanging="180"/>
      </w:pPr>
    </w:lvl>
    <w:lvl w:ilvl="3" w:tplc="4809000F" w:tentative="1">
      <w:start w:val="1"/>
      <w:numFmt w:val="decimal"/>
      <w:lvlText w:val="%4."/>
      <w:lvlJc w:val="left"/>
      <w:pPr>
        <w:ind w:left="2610" w:hanging="360"/>
      </w:pPr>
    </w:lvl>
    <w:lvl w:ilvl="4" w:tplc="48090019" w:tentative="1">
      <w:start w:val="1"/>
      <w:numFmt w:val="lowerLetter"/>
      <w:lvlText w:val="%5."/>
      <w:lvlJc w:val="left"/>
      <w:pPr>
        <w:ind w:left="3330" w:hanging="360"/>
      </w:pPr>
    </w:lvl>
    <w:lvl w:ilvl="5" w:tplc="4809001B" w:tentative="1">
      <w:start w:val="1"/>
      <w:numFmt w:val="lowerRoman"/>
      <w:lvlText w:val="%6."/>
      <w:lvlJc w:val="right"/>
      <w:pPr>
        <w:ind w:left="4050" w:hanging="180"/>
      </w:pPr>
    </w:lvl>
    <w:lvl w:ilvl="6" w:tplc="4809000F" w:tentative="1">
      <w:start w:val="1"/>
      <w:numFmt w:val="decimal"/>
      <w:lvlText w:val="%7."/>
      <w:lvlJc w:val="left"/>
      <w:pPr>
        <w:ind w:left="4770" w:hanging="360"/>
      </w:pPr>
    </w:lvl>
    <w:lvl w:ilvl="7" w:tplc="48090019" w:tentative="1">
      <w:start w:val="1"/>
      <w:numFmt w:val="lowerLetter"/>
      <w:lvlText w:val="%8."/>
      <w:lvlJc w:val="left"/>
      <w:pPr>
        <w:ind w:left="5490" w:hanging="360"/>
      </w:pPr>
    </w:lvl>
    <w:lvl w:ilvl="8" w:tplc="4809001B" w:tentative="1">
      <w:start w:val="1"/>
      <w:numFmt w:val="lowerRoman"/>
      <w:lvlText w:val="%9."/>
      <w:lvlJc w:val="right"/>
      <w:pPr>
        <w:ind w:left="6210" w:hanging="180"/>
      </w:pPr>
    </w:lvl>
  </w:abstractNum>
  <w:num w:numId="1">
    <w:abstractNumId w:val="7"/>
  </w:num>
  <w:num w:numId="2">
    <w:abstractNumId w:val="5"/>
  </w:num>
  <w:num w:numId="3">
    <w:abstractNumId w:val="9"/>
  </w:num>
  <w:num w:numId="4">
    <w:abstractNumId w:val="0"/>
  </w:num>
  <w:num w:numId="5">
    <w:abstractNumId w:val="8"/>
  </w:num>
  <w:num w:numId="6">
    <w:abstractNumId w:val="11"/>
  </w:num>
  <w:num w:numId="7">
    <w:abstractNumId w:val="12"/>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4"/>
  </w:num>
  <w:num w:numId="13">
    <w:abstractNumId w:val="18"/>
  </w:num>
  <w:num w:numId="14">
    <w:abstractNumId w:val="10"/>
  </w:num>
  <w:num w:numId="15">
    <w:abstractNumId w:val="16"/>
  </w:num>
  <w:num w:numId="16">
    <w:abstractNumId w:val="4"/>
  </w:num>
  <w:num w:numId="17">
    <w:abstractNumId w:val="17"/>
  </w:num>
  <w:num w:numId="18">
    <w:abstractNumId w:val="15"/>
  </w:num>
  <w:num w:numId="19">
    <w:abstractNumId w:val="3"/>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em chandran">
    <w15:presenceInfo w15:providerId="Windows Live" w15:userId="55940ef40b1c3b9a"/>
  </w15:person>
  <w15:person w15:author="Lin Pamela (IFAP BE TS IE)">
    <w15:presenceInfo w15:providerId="AD" w15:userId="S-1-5-21-839522115-1659004503-725345543-72007"/>
  </w15:person>
  <w15:person w15:author="Lin Yan Ling Pamela (IFAP BE TS IE)">
    <w15:presenceInfo w15:providerId="AD" w15:userId="S-1-5-21-839522115-1659004503-725345543-72007"/>
  </w15:person>
  <w15:person w15:author="Zhang haihan">
    <w15:presenceInfo w15:providerId="Windows Live" w15:userId="036abdf8692fa3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E"/>
    <w:rsid w:val="000146C5"/>
    <w:rsid w:val="00056245"/>
    <w:rsid w:val="000A08E3"/>
    <w:rsid w:val="000A7958"/>
    <w:rsid w:val="000B15F3"/>
    <w:rsid w:val="0011254D"/>
    <w:rsid w:val="00130452"/>
    <w:rsid w:val="00133906"/>
    <w:rsid w:val="00164701"/>
    <w:rsid w:val="001824EB"/>
    <w:rsid w:val="0021660D"/>
    <w:rsid w:val="00273B77"/>
    <w:rsid w:val="002A2707"/>
    <w:rsid w:val="00353FC2"/>
    <w:rsid w:val="00371EAD"/>
    <w:rsid w:val="0038163F"/>
    <w:rsid w:val="0039468F"/>
    <w:rsid w:val="003C6F20"/>
    <w:rsid w:val="003D53CC"/>
    <w:rsid w:val="004428C6"/>
    <w:rsid w:val="004B0DFA"/>
    <w:rsid w:val="004D093B"/>
    <w:rsid w:val="004F077B"/>
    <w:rsid w:val="00507C32"/>
    <w:rsid w:val="00540000"/>
    <w:rsid w:val="00581AC4"/>
    <w:rsid w:val="0059337D"/>
    <w:rsid w:val="005A4F57"/>
    <w:rsid w:val="005E3479"/>
    <w:rsid w:val="00604812"/>
    <w:rsid w:val="006060C6"/>
    <w:rsid w:val="006131E8"/>
    <w:rsid w:val="006C0831"/>
    <w:rsid w:val="006C1AFB"/>
    <w:rsid w:val="006D30A1"/>
    <w:rsid w:val="006E5ADE"/>
    <w:rsid w:val="00720791"/>
    <w:rsid w:val="00722972"/>
    <w:rsid w:val="00750AF7"/>
    <w:rsid w:val="007B7693"/>
    <w:rsid w:val="007E1507"/>
    <w:rsid w:val="007F0EDE"/>
    <w:rsid w:val="00842481"/>
    <w:rsid w:val="00856D27"/>
    <w:rsid w:val="00884044"/>
    <w:rsid w:val="0088666E"/>
    <w:rsid w:val="008C29FE"/>
    <w:rsid w:val="00912789"/>
    <w:rsid w:val="00937BD8"/>
    <w:rsid w:val="00943D95"/>
    <w:rsid w:val="00977A2F"/>
    <w:rsid w:val="009D5D57"/>
    <w:rsid w:val="00A12B7A"/>
    <w:rsid w:val="00A2336E"/>
    <w:rsid w:val="00A457F2"/>
    <w:rsid w:val="00A6139F"/>
    <w:rsid w:val="00AA6200"/>
    <w:rsid w:val="00AE39E9"/>
    <w:rsid w:val="00B25358"/>
    <w:rsid w:val="00B5399B"/>
    <w:rsid w:val="00B80CDD"/>
    <w:rsid w:val="00B918C9"/>
    <w:rsid w:val="00BB2347"/>
    <w:rsid w:val="00BD5C40"/>
    <w:rsid w:val="00C3655F"/>
    <w:rsid w:val="00C61AC6"/>
    <w:rsid w:val="00C65AD1"/>
    <w:rsid w:val="00C72DE8"/>
    <w:rsid w:val="00CB4532"/>
    <w:rsid w:val="00CE1F92"/>
    <w:rsid w:val="00D22A22"/>
    <w:rsid w:val="00D2615F"/>
    <w:rsid w:val="00D52757"/>
    <w:rsid w:val="00DA469F"/>
    <w:rsid w:val="00DA4844"/>
    <w:rsid w:val="00DF3D3E"/>
    <w:rsid w:val="00E02C56"/>
    <w:rsid w:val="00E0712E"/>
    <w:rsid w:val="00E14D9D"/>
    <w:rsid w:val="00E43401"/>
    <w:rsid w:val="00EC5336"/>
    <w:rsid w:val="00ED2C74"/>
    <w:rsid w:val="00F45B59"/>
    <w:rsid w:val="00F517E5"/>
    <w:rsid w:val="00F9063E"/>
    <w:rsid w:val="00FA0EB5"/>
    <w:rsid w:val="00FE52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1F4C6"/>
  <w15:docId w15:val="{133289E4-1938-4864-BD29-697B7BF1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tabs>
        <w:tab w:val="left" w:pos="990"/>
      </w:tabs>
      <w:spacing w:before="194" w:line="240" w:lineRule="auto"/>
      <w:ind w:left="1202" w:hanging="1112"/>
      <w:jc w:val="both"/>
      <w:outlineLvl w:val="2"/>
    </w:pPr>
    <w:rPr>
      <w:rFonts w:ascii="Garamond" w:eastAsia="Garamond" w:hAnsi="Garamond" w:cs="Garamond"/>
      <w:b/>
      <w:sz w:val="24"/>
      <w:szCs w:val="24"/>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link w:val="a6"/>
    <w:uiPriority w:val="11"/>
    <w:qFormat/>
    <w:pPr>
      <w:keepNext/>
      <w:keepLines/>
      <w:spacing w:after="320"/>
    </w:pPr>
    <w:rPr>
      <w:color w:val="666666"/>
      <w:sz w:val="30"/>
      <w:szCs w:val="30"/>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paragraph" w:styleId="af">
    <w:name w:val="Balloon Text"/>
    <w:basedOn w:val="a"/>
    <w:link w:val="af0"/>
    <w:uiPriority w:val="99"/>
    <w:semiHidden/>
    <w:unhideWhenUsed/>
    <w:rsid w:val="00BB2347"/>
    <w:pPr>
      <w:spacing w:line="240" w:lineRule="auto"/>
    </w:pPr>
    <w:rPr>
      <w:rFonts w:ascii="Segoe UI" w:hAnsi="Segoe UI" w:cs="Segoe UI"/>
      <w:sz w:val="18"/>
      <w:szCs w:val="18"/>
    </w:rPr>
  </w:style>
  <w:style w:type="character" w:customStyle="1" w:styleId="af0">
    <w:name w:val="批注框文本 字符"/>
    <w:basedOn w:val="a0"/>
    <w:link w:val="af"/>
    <w:uiPriority w:val="99"/>
    <w:semiHidden/>
    <w:rsid w:val="00BB2347"/>
    <w:rPr>
      <w:rFonts w:ascii="Segoe UI" w:hAnsi="Segoe UI" w:cs="Segoe UI"/>
      <w:sz w:val="18"/>
      <w:szCs w:val="18"/>
    </w:rPr>
  </w:style>
  <w:style w:type="paragraph" w:styleId="af1">
    <w:name w:val="List Paragraph"/>
    <w:basedOn w:val="a"/>
    <w:uiPriority w:val="34"/>
    <w:qFormat/>
    <w:rsid w:val="007F0EDE"/>
    <w:pPr>
      <w:ind w:left="720"/>
      <w:contextualSpacing/>
    </w:pPr>
  </w:style>
  <w:style w:type="character" w:customStyle="1" w:styleId="a4">
    <w:name w:val="标题 字符"/>
    <w:basedOn w:val="a0"/>
    <w:link w:val="a3"/>
    <w:uiPriority w:val="10"/>
    <w:rsid w:val="000A7958"/>
    <w:rPr>
      <w:sz w:val="52"/>
      <w:szCs w:val="52"/>
    </w:rPr>
  </w:style>
  <w:style w:type="character" w:customStyle="1" w:styleId="a6">
    <w:name w:val="副标题 字符"/>
    <w:basedOn w:val="a0"/>
    <w:link w:val="a5"/>
    <w:uiPriority w:val="11"/>
    <w:rsid w:val="000A7958"/>
    <w:rPr>
      <w:color w:val="666666"/>
      <w:sz w:val="30"/>
      <w:szCs w:val="30"/>
    </w:rPr>
  </w:style>
  <w:style w:type="table" w:styleId="10">
    <w:name w:val="Plain Table 1"/>
    <w:basedOn w:val="a1"/>
    <w:uiPriority w:val="41"/>
    <w:rsid w:val="000A7958"/>
    <w:pPr>
      <w:spacing w:line="240" w:lineRule="auto"/>
    </w:pPr>
    <w:rPr>
      <w:rFonts w:asciiTheme="minorHAnsi" w:hAnsiTheme="minorHAnsi" w:cstheme="minorBidi"/>
      <w:lang w:val="en-US"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2">
    <w:name w:val="Table Grid"/>
    <w:basedOn w:val="a1"/>
    <w:rsid w:val="00CB4532"/>
    <w:pPr>
      <w:widowControl w:val="0"/>
      <w:spacing w:line="240" w:lineRule="auto"/>
      <w:jc w:val="both"/>
    </w:pPr>
    <w:rPr>
      <w:rFonts w:ascii="Calibri" w:eastAsia="宋体" w:hAnsi="Calibri" w:cs="Times New Roman"/>
      <w:sz w:val="20"/>
      <w:szCs w:val="20"/>
      <w:lang w:val="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71EA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a"/>
    <w:next w:val="a"/>
    <w:autoRedefine/>
    <w:uiPriority w:val="39"/>
    <w:unhideWhenUsed/>
    <w:rsid w:val="00371EAD"/>
    <w:pPr>
      <w:spacing w:after="100"/>
    </w:pPr>
  </w:style>
  <w:style w:type="paragraph" w:styleId="TOC3">
    <w:name w:val="toc 3"/>
    <w:basedOn w:val="a"/>
    <w:next w:val="a"/>
    <w:autoRedefine/>
    <w:uiPriority w:val="39"/>
    <w:unhideWhenUsed/>
    <w:rsid w:val="00371EAD"/>
    <w:pPr>
      <w:spacing w:after="100"/>
      <w:ind w:left="440"/>
    </w:pPr>
  </w:style>
  <w:style w:type="character" w:styleId="af3">
    <w:name w:val="Hyperlink"/>
    <w:basedOn w:val="a0"/>
    <w:uiPriority w:val="99"/>
    <w:unhideWhenUsed/>
    <w:rsid w:val="00371EAD"/>
    <w:rPr>
      <w:color w:val="0000FF" w:themeColor="hyperlink"/>
      <w:u w:val="single"/>
    </w:rPr>
  </w:style>
  <w:style w:type="paragraph" w:styleId="af4">
    <w:name w:val="header"/>
    <w:basedOn w:val="a"/>
    <w:link w:val="af5"/>
    <w:uiPriority w:val="99"/>
    <w:unhideWhenUsed/>
    <w:rsid w:val="00507C32"/>
    <w:pPr>
      <w:tabs>
        <w:tab w:val="center" w:pos="4513"/>
        <w:tab w:val="right" w:pos="9026"/>
      </w:tabs>
      <w:spacing w:line="240" w:lineRule="auto"/>
    </w:pPr>
  </w:style>
  <w:style w:type="character" w:customStyle="1" w:styleId="af5">
    <w:name w:val="页眉 字符"/>
    <w:basedOn w:val="a0"/>
    <w:link w:val="af4"/>
    <w:uiPriority w:val="99"/>
    <w:rsid w:val="00507C32"/>
  </w:style>
  <w:style w:type="paragraph" w:styleId="af6">
    <w:name w:val="footer"/>
    <w:basedOn w:val="a"/>
    <w:link w:val="af7"/>
    <w:uiPriority w:val="99"/>
    <w:unhideWhenUsed/>
    <w:rsid w:val="00507C32"/>
    <w:pPr>
      <w:tabs>
        <w:tab w:val="center" w:pos="4513"/>
        <w:tab w:val="right" w:pos="9026"/>
      </w:tabs>
      <w:spacing w:line="240" w:lineRule="auto"/>
    </w:pPr>
  </w:style>
  <w:style w:type="character" w:customStyle="1" w:styleId="af7">
    <w:name w:val="页脚 字符"/>
    <w:basedOn w:val="a0"/>
    <w:link w:val="af6"/>
    <w:uiPriority w:val="99"/>
    <w:rsid w:val="00507C32"/>
  </w:style>
  <w:style w:type="paragraph" w:styleId="af8">
    <w:name w:val="Normal (Web)"/>
    <w:basedOn w:val="a"/>
    <w:uiPriority w:val="99"/>
    <w:unhideWhenUsed/>
    <w:rsid w:val="00507C32"/>
    <w:pPr>
      <w:spacing w:before="100" w:beforeAutospacing="1" w:after="100" w:afterAutospacing="1" w:line="240" w:lineRule="auto"/>
    </w:pPr>
    <w:rPr>
      <w:rFonts w:ascii="Times New Roman" w:eastAsia="Times New Roman" w:hAnsi="Times New Roman" w:cs="Times New Roman"/>
      <w:sz w:val="24"/>
      <w:szCs w:val="24"/>
      <w:lang w:val="en-SG"/>
    </w:rPr>
  </w:style>
  <w:style w:type="character" w:customStyle="1" w:styleId="UnresolvedMention1">
    <w:name w:val="Unresolved Mention1"/>
    <w:basedOn w:val="a0"/>
    <w:uiPriority w:val="99"/>
    <w:semiHidden/>
    <w:unhideWhenUsed/>
    <w:rsid w:val="00A457F2"/>
    <w:rPr>
      <w:color w:val="605E5C"/>
      <w:shd w:val="clear" w:color="auto" w:fill="E1DFDD"/>
    </w:rPr>
  </w:style>
  <w:style w:type="paragraph" w:styleId="af9">
    <w:name w:val="caption"/>
    <w:basedOn w:val="a"/>
    <w:next w:val="a"/>
    <w:uiPriority w:val="35"/>
    <w:unhideWhenUsed/>
    <w:qFormat/>
    <w:rsid w:val="00884044"/>
    <w:pPr>
      <w:spacing w:after="200" w:line="240" w:lineRule="auto"/>
    </w:pPr>
    <w:rPr>
      <w:i/>
      <w:iCs/>
      <w:color w:val="1F497D" w:themeColor="text2"/>
      <w:sz w:val="18"/>
      <w:szCs w:val="18"/>
    </w:rPr>
  </w:style>
  <w:style w:type="paragraph" w:styleId="TOC2">
    <w:name w:val="toc 2"/>
    <w:basedOn w:val="a"/>
    <w:next w:val="a"/>
    <w:autoRedefine/>
    <w:uiPriority w:val="39"/>
    <w:unhideWhenUsed/>
    <w:rsid w:val="00ED2C74"/>
    <w:pPr>
      <w:spacing w:after="100" w:line="259" w:lineRule="auto"/>
      <w:ind w:left="220"/>
    </w:pPr>
    <w:rPr>
      <w:rFonts w:asciiTheme="minorHAnsi" w:hAnsiTheme="minorHAnsi" w:cs="Times New Roman"/>
      <w:lang w:val="en-US" w:eastAsia="en-US"/>
    </w:rPr>
  </w:style>
  <w:style w:type="character" w:styleId="afa">
    <w:name w:val="annotation reference"/>
    <w:basedOn w:val="a0"/>
    <w:uiPriority w:val="99"/>
    <w:semiHidden/>
    <w:unhideWhenUsed/>
    <w:rsid w:val="00B5399B"/>
    <w:rPr>
      <w:sz w:val="16"/>
      <w:szCs w:val="16"/>
    </w:rPr>
  </w:style>
  <w:style w:type="paragraph" w:styleId="afb">
    <w:name w:val="annotation text"/>
    <w:basedOn w:val="a"/>
    <w:link w:val="afc"/>
    <w:uiPriority w:val="99"/>
    <w:semiHidden/>
    <w:unhideWhenUsed/>
    <w:rsid w:val="00B5399B"/>
    <w:pPr>
      <w:spacing w:line="240" w:lineRule="auto"/>
    </w:pPr>
    <w:rPr>
      <w:sz w:val="20"/>
      <w:szCs w:val="20"/>
    </w:rPr>
  </w:style>
  <w:style w:type="character" w:customStyle="1" w:styleId="afc">
    <w:name w:val="批注文字 字符"/>
    <w:basedOn w:val="a0"/>
    <w:link w:val="afb"/>
    <w:uiPriority w:val="99"/>
    <w:semiHidden/>
    <w:rsid w:val="00B5399B"/>
    <w:rPr>
      <w:sz w:val="20"/>
      <w:szCs w:val="20"/>
    </w:rPr>
  </w:style>
  <w:style w:type="paragraph" w:styleId="afd">
    <w:name w:val="annotation subject"/>
    <w:basedOn w:val="afb"/>
    <w:next w:val="afb"/>
    <w:link w:val="afe"/>
    <w:uiPriority w:val="99"/>
    <w:semiHidden/>
    <w:unhideWhenUsed/>
    <w:rsid w:val="00B5399B"/>
    <w:rPr>
      <w:b/>
      <w:bCs/>
    </w:rPr>
  </w:style>
  <w:style w:type="character" w:customStyle="1" w:styleId="afe">
    <w:name w:val="批注主题 字符"/>
    <w:basedOn w:val="afc"/>
    <w:link w:val="afd"/>
    <w:uiPriority w:val="99"/>
    <w:semiHidden/>
    <w:rsid w:val="00B5399B"/>
    <w:rPr>
      <w:b/>
      <w:bCs/>
      <w:sz w:val="20"/>
      <w:szCs w:val="20"/>
    </w:rPr>
  </w:style>
  <w:style w:type="character" w:styleId="aff">
    <w:name w:val="Unresolved Mention"/>
    <w:basedOn w:val="a0"/>
    <w:uiPriority w:val="99"/>
    <w:semiHidden/>
    <w:unhideWhenUsed/>
    <w:rsid w:val="00540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8421">
      <w:bodyDiv w:val="1"/>
      <w:marLeft w:val="0"/>
      <w:marRight w:val="0"/>
      <w:marTop w:val="0"/>
      <w:marBottom w:val="0"/>
      <w:divBdr>
        <w:top w:val="none" w:sz="0" w:space="0" w:color="auto"/>
        <w:left w:val="none" w:sz="0" w:space="0" w:color="auto"/>
        <w:bottom w:val="none" w:sz="0" w:space="0" w:color="auto"/>
        <w:right w:val="none" w:sz="0" w:space="0" w:color="auto"/>
      </w:divBdr>
    </w:div>
    <w:div w:id="374964156">
      <w:bodyDiv w:val="1"/>
      <w:marLeft w:val="0"/>
      <w:marRight w:val="0"/>
      <w:marTop w:val="0"/>
      <w:marBottom w:val="0"/>
      <w:divBdr>
        <w:top w:val="none" w:sz="0" w:space="0" w:color="auto"/>
        <w:left w:val="none" w:sz="0" w:space="0" w:color="auto"/>
        <w:bottom w:val="none" w:sz="0" w:space="0" w:color="auto"/>
        <w:right w:val="none" w:sz="0" w:space="0" w:color="auto"/>
      </w:divBdr>
    </w:div>
    <w:div w:id="414594725">
      <w:bodyDiv w:val="1"/>
      <w:marLeft w:val="0"/>
      <w:marRight w:val="0"/>
      <w:marTop w:val="0"/>
      <w:marBottom w:val="0"/>
      <w:divBdr>
        <w:top w:val="none" w:sz="0" w:space="0" w:color="auto"/>
        <w:left w:val="none" w:sz="0" w:space="0" w:color="auto"/>
        <w:bottom w:val="none" w:sz="0" w:space="0" w:color="auto"/>
        <w:right w:val="none" w:sz="0" w:space="0" w:color="auto"/>
      </w:divBdr>
    </w:div>
    <w:div w:id="635447976">
      <w:bodyDiv w:val="1"/>
      <w:marLeft w:val="0"/>
      <w:marRight w:val="0"/>
      <w:marTop w:val="0"/>
      <w:marBottom w:val="0"/>
      <w:divBdr>
        <w:top w:val="none" w:sz="0" w:space="0" w:color="auto"/>
        <w:left w:val="none" w:sz="0" w:space="0" w:color="auto"/>
        <w:bottom w:val="none" w:sz="0" w:space="0" w:color="auto"/>
        <w:right w:val="none" w:sz="0" w:space="0" w:color="auto"/>
      </w:divBdr>
    </w:div>
    <w:div w:id="739407446">
      <w:bodyDiv w:val="1"/>
      <w:marLeft w:val="0"/>
      <w:marRight w:val="0"/>
      <w:marTop w:val="0"/>
      <w:marBottom w:val="0"/>
      <w:divBdr>
        <w:top w:val="none" w:sz="0" w:space="0" w:color="auto"/>
        <w:left w:val="none" w:sz="0" w:space="0" w:color="auto"/>
        <w:bottom w:val="none" w:sz="0" w:space="0" w:color="auto"/>
        <w:right w:val="none" w:sz="0" w:space="0" w:color="auto"/>
      </w:divBdr>
      <w:divsChild>
        <w:div w:id="64492409">
          <w:marLeft w:val="0"/>
          <w:marRight w:val="0"/>
          <w:marTop w:val="0"/>
          <w:marBottom w:val="0"/>
          <w:divBdr>
            <w:top w:val="none" w:sz="0" w:space="0" w:color="auto"/>
            <w:left w:val="none" w:sz="0" w:space="0" w:color="auto"/>
            <w:bottom w:val="none" w:sz="0" w:space="0" w:color="auto"/>
            <w:right w:val="none" w:sz="0" w:space="0" w:color="auto"/>
          </w:divBdr>
        </w:div>
        <w:div w:id="386808082">
          <w:marLeft w:val="0"/>
          <w:marRight w:val="0"/>
          <w:marTop w:val="0"/>
          <w:marBottom w:val="0"/>
          <w:divBdr>
            <w:top w:val="none" w:sz="0" w:space="0" w:color="auto"/>
            <w:left w:val="none" w:sz="0" w:space="0" w:color="auto"/>
            <w:bottom w:val="none" w:sz="0" w:space="0" w:color="auto"/>
            <w:right w:val="none" w:sz="0" w:space="0" w:color="auto"/>
          </w:divBdr>
        </w:div>
        <w:div w:id="1870218807">
          <w:marLeft w:val="0"/>
          <w:marRight w:val="0"/>
          <w:marTop w:val="0"/>
          <w:marBottom w:val="0"/>
          <w:divBdr>
            <w:top w:val="none" w:sz="0" w:space="0" w:color="auto"/>
            <w:left w:val="none" w:sz="0" w:space="0" w:color="auto"/>
            <w:bottom w:val="none" w:sz="0" w:space="0" w:color="auto"/>
            <w:right w:val="none" w:sz="0" w:space="0" w:color="auto"/>
          </w:divBdr>
        </w:div>
        <w:div w:id="1397699225">
          <w:marLeft w:val="0"/>
          <w:marRight w:val="0"/>
          <w:marTop w:val="0"/>
          <w:marBottom w:val="0"/>
          <w:divBdr>
            <w:top w:val="none" w:sz="0" w:space="0" w:color="auto"/>
            <w:left w:val="none" w:sz="0" w:space="0" w:color="auto"/>
            <w:bottom w:val="none" w:sz="0" w:space="0" w:color="auto"/>
            <w:right w:val="none" w:sz="0" w:space="0" w:color="auto"/>
          </w:divBdr>
        </w:div>
        <w:div w:id="461197402">
          <w:marLeft w:val="0"/>
          <w:marRight w:val="0"/>
          <w:marTop w:val="0"/>
          <w:marBottom w:val="0"/>
          <w:divBdr>
            <w:top w:val="none" w:sz="0" w:space="0" w:color="auto"/>
            <w:left w:val="none" w:sz="0" w:space="0" w:color="auto"/>
            <w:bottom w:val="none" w:sz="0" w:space="0" w:color="auto"/>
            <w:right w:val="none" w:sz="0" w:space="0" w:color="auto"/>
          </w:divBdr>
        </w:div>
        <w:div w:id="477264852">
          <w:marLeft w:val="0"/>
          <w:marRight w:val="0"/>
          <w:marTop w:val="0"/>
          <w:marBottom w:val="0"/>
          <w:divBdr>
            <w:top w:val="none" w:sz="0" w:space="0" w:color="auto"/>
            <w:left w:val="none" w:sz="0" w:space="0" w:color="auto"/>
            <w:bottom w:val="none" w:sz="0" w:space="0" w:color="auto"/>
            <w:right w:val="none" w:sz="0" w:space="0" w:color="auto"/>
          </w:divBdr>
        </w:div>
      </w:divsChild>
    </w:div>
    <w:div w:id="1192107530">
      <w:bodyDiv w:val="1"/>
      <w:marLeft w:val="0"/>
      <w:marRight w:val="0"/>
      <w:marTop w:val="0"/>
      <w:marBottom w:val="0"/>
      <w:divBdr>
        <w:top w:val="none" w:sz="0" w:space="0" w:color="auto"/>
        <w:left w:val="none" w:sz="0" w:space="0" w:color="auto"/>
        <w:bottom w:val="none" w:sz="0" w:space="0" w:color="auto"/>
        <w:right w:val="none" w:sz="0" w:space="0" w:color="auto"/>
      </w:divBdr>
    </w:div>
    <w:div w:id="1213468894">
      <w:bodyDiv w:val="1"/>
      <w:marLeft w:val="0"/>
      <w:marRight w:val="0"/>
      <w:marTop w:val="0"/>
      <w:marBottom w:val="0"/>
      <w:divBdr>
        <w:top w:val="none" w:sz="0" w:space="0" w:color="auto"/>
        <w:left w:val="none" w:sz="0" w:space="0" w:color="auto"/>
        <w:bottom w:val="none" w:sz="0" w:space="0" w:color="auto"/>
        <w:right w:val="none" w:sz="0" w:space="0" w:color="auto"/>
      </w:divBdr>
    </w:div>
    <w:div w:id="1317611370">
      <w:bodyDiv w:val="1"/>
      <w:marLeft w:val="0"/>
      <w:marRight w:val="0"/>
      <w:marTop w:val="0"/>
      <w:marBottom w:val="0"/>
      <w:divBdr>
        <w:top w:val="none" w:sz="0" w:space="0" w:color="auto"/>
        <w:left w:val="none" w:sz="0" w:space="0" w:color="auto"/>
        <w:bottom w:val="none" w:sz="0" w:space="0" w:color="auto"/>
        <w:right w:val="none" w:sz="0" w:space="0" w:color="auto"/>
      </w:divBdr>
      <w:divsChild>
        <w:div w:id="1906451420">
          <w:marLeft w:val="0"/>
          <w:marRight w:val="0"/>
          <w:marTop w:val="0"/>
          <w:marBottom w:val="0"/>
          <w:divBdr>
            <w:top w:val="none" w:sz="0" w:space="0" w:color="auto"/>
            <w:left w:val="none" w:sz="0" w:space="0" w:color="auto"/>
            <w:bottom w:val="none" w:sz="0" w:space="0" w:color="auto"/>
            <w:right w:val="none" w:sz="0" w:space="0" w:color="auto"/>
          </w:divBdr>
          <w:divsChild>
            <w:div w:id="6890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9261">
      <w:bodyDiv w:val="1"/>
      <w:marLeft w:val="0"/>
      <w:marRight w:val="0"/>
      <w:marTop w:val="0"/>
      <w:marBottom w:val="0"/>
      <w:divBdr>
        <w:top w:val="none" w:sz="0" w:space="0" w:color="auto"/>
        <w:left w:val="none" w:sz="0" w:space="0" w:color="auto"/>
        <w:bottom w:val="none" w:sz="0" w:space="0" w:color="auto"/>
        <w:right w:val="none" w:sz="0" w:space="0" w:color="auto"/>
      </w:divBdr>
      <w:divsChild>
        <w:div w:id="1977291883">
          <w:marLeft w:val="0"/>
          <w:marRight w:val="0"/>
          <w:marTop w:val="0"/>
          <w:marBottom w:val="0"/>
          <w:divBdr>
            <w:top w:val="none" w:sz="0" w:space="0" w:color="auto"/>
            <w:left w:val="none" w:sz="0" w:space="0" w:color="auto"/>
            <w:bottom w:val="none" w:sz="0" w:space="0" w:color="auto"/>
            <w:right w:val="none" w:sz="0" w:space="0" w:color="auto"/>
          </w:divBdr>
          <w:divsChild>
            <w:div w:id="999893742">
              <w:marLeft w:val="0"/>
              <w:marRight w:val="0"/>
              <w:marTop w:val="0"/>
              <w:marBottom w:val="0"/>
              <w:divBdr>
                <w:top w:val="none" w:sz="0" w:space="0" w:color="auto"/>
                <w:left w:val="none" w:sz="0" w:space="0" w:color="auto"/>
                <w:bottom w:val="none" w:sz="0" w:space="0" w:color="auto"/>
                <w:right w:val="none" w:sz="0" w:space="0" w:color="auto"/>
              </w:divBdr>
              <w:divsChild>
                <w:div w:id="1644504528">
                  <w:marLeft w:val="0"/>
                  <w:marRight w:val="0"/>
                  <w:marTop w:val="0"/>
                  <w:marBottom w:val="0"/>
                  <w:divBdr>
                    <w:top w:val="none" w:sz="0" w:space="0" w:color="auto"/>
                    <w:left w:val="none" w:sz="0" w:space="0" w:color="auto"/>
                    <w:bottom w:val="none" w:sz="0" w:space="0" w:color="auto"/>
                    <w:right w:val="none" w:sz="0" w:space="0" w:color="auto"/>
                  </w:divBdr>
                  <w:divsChild>
                    <w:div w:id="2019189536">
                      <w:marLeft w:val="0"/>
                      <w:marRight w:val="0"/>
                      <w:marTop w:val="0"/>
                      <w:marBottom w:val="0"/>
                      <w:divBdr>
                        <w:top w:val="none" w:sz="0" w:space="0" w:color="auto"/>
                        <w:left w:val="none" w:sz="0" w:space="0" w:color="auto"/>
                        <w:bottom w:val="none" w:sz="0" w:space="0" w:color="auto"/>
                        <w:right w:val="none" w:sz="0" w:space="0" w:color="auto"/>
                      </w:divBdr>
                      <w:divsChild>
                        <w:div w:id="480073547">
                          <w:marLeft w:val="0"/>
                          <w:marRight w:val="0"/>
                          <w:marTop w:val="0"/>
                          <w:marBottom w:val="0"/>
                          <w:divBdr>
                            <w:top w:val="none" w:sz="0" w:space="0" w:color="auto"/>
                            <w:left w:val="none" w:sz="0" w:space="0" w:color="auto"/>
                            <w:bottom w:val="none" w:sz="0" w:space="0" w:color="auto"/>
                            <w:right w:val="none" w:sz="0" w:space="0" w:color="auto"/>
                          </w:divBdr>
                          <w:divsChild>
                            <w:div w:id="11093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50229">
      <w:bodyDiv w:val="1"/>
      <w:marLeft w:val="0"/>
      <w:marRight w:val="0"/>
      <w:marTop w:val="0"/>
      <w:marBottom w:val="0"/>
      <w:divBdr>
        <w:top w:val="none" w:sz="0" w:space="0" w:color="auto"/>
        <w:left w:val="none" w:sz="0" w:space="0" w:color="auto"/>
        <w:bottom w:val="none" w:sz="0" w:space="0" w:color="auto"/>
        <w:right w:val="none" w:sz="0" w:space="0" w:color="auto"/>
      </w:divBdr>
      <w:divsChild>
        <w:div w:id="539248107">
          <w:marLeft w:val="0"/>
          <w:marRight w:val="0"/>
          <w:marTop w:val="0"/>
          <w:marBottom w:val="0"/>
          <w:divBdr>
            <w:top w:val="none" w:sz="0" w:space="0" w:color="auto"/>
            <w:left w:val="none" w:sz="0" w:space="0" w:color="auto"/>
            <w:bottom w:val="none" w:sz="0" w:space="0" w:color="auto"/>
            <w:right w:val="none" w:sz="0" w:space="0" w:color="auto"/>
          </w:divBdr>
          <w:divsChild>
            <w:div w:id="4931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737">
      <w:bodyDiv w:val="1"/>
      <w:marLeft w:val="0"/>
      <w:marRight w:val="0"/>
      <w:marTop w:val="0"/>
      <w:marBottom w:val="0"/>
      <w:divBdr>
        <w:top w:val="none" w:sz="0" w:space="0" w:color="auto"/>
        <w:left w:val="none" w:sz="0" w:space="0" w:color="auto"/>
        <w:bottom w:val="none" w:sz="0" w:space="0" w:color="auto"/>
        <w:right w:val="none" w:sz="0" w:space="0" w:color="auto"/>
      </w:divBdr>
    </w:div>
    <w:div w:id="1904170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s.nus.edu.sg/" TargetMode="External"/><Relationship Id="rId13" Type="http://schemas.openxmlformats.org/officeDocument/2006/relationships/hyperlink" Target="https://dialogflow.com/"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ss.nus.edu.sg/"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ialogflow.com/"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iss.nus.edu.sg/"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iss.nus.edu.sg/" TargetMode="External"/><Relationship Id="rId14" Type="http://schemas.openxmlformats.org/officeDocument/2006/relationships/hyperlink" Target="https://dialogflow.com/" TargetMode="External"/><Relationship Id="rId22" Type="http://schemas.openxmlformats.org/officeDocument/2006/relationships/hyperlink" Target="https://bot.dialogflow.com/075d5e8e-98c8-467e89-58-c0ab300ff2a8"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47191-A165-4EF1-8730-E5669B9E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chandran</dc:creator>
  <cp:lastModifiedBy>Zhang haihan</cp:lastModifiedBy>
  <cp:revision>6</cp:revision>
  <dcterms:created xsi:type="dcterms:W3CDTF">2019-05-31T14:30:00Z</dcterms:created>
  <dcterms:modified xsi:type="dcterms:W3CDTF">2019-05-31T15:47:00Z</dcterms:modified>
</cp:coreProperties>
</file>